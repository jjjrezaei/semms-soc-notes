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6470" w:rsidRDefault="00276470">
      <w:pPr>
        <w:ind w:left="2160" w:firstLine="720"/>
        <w:rPr>
          <w:sz w:val="20"/>
        </w:rPr>
      </w:pPr>
      <w:r>
        <w:rPr>
          <w:sz w:val="20"/>
        </w:rPr>
        <w:t>NATIONAL UNIVERSITY</w:t>
      </w:r>
    </w:p>
    <w:p w:rsidR="00276470" w:rsidRDefault="00276470">
      <w:pPr>
        <w:rPr>
          <w:sz w:val="20"/>
        </w:rPr>
      </w:pPr>
      <w:r>
        <w:rPr>
          <w:sz w:val="20"/>
        </w:rPr>
        <w:tab/>
      </w:r>
      <w:r>
        <w:rPr>
          <w:sz w:val="20"/>
        </w:rPr>
        <w:tab/>
      </w:r>
      <w:r>
        <w:rPr>
          <w:sz w:val="20"/>
        </w:rPr>
        <w:tab/>
        <w:t>Sociology 375: Contemporary Social Theory</w:t>
      </w:r>
    </w:p>
    <w:p w:rsidR="00276470" w:rsidRDefault="00276470">
      <w:pPr>
        <w:rPr>
          <w:sz w:val="20"/>
        </w:rPr>
      </w:pPr>
    </w:p>
    <w:p w:rsidR="00276470" w:rsidRDefault="00276470">
      <w:pPr>
        <w:rPr>
          <w:sz w:val="20"/>
        </w:rPr>
      </w:pPr>
    </w:p>
    <w:p w:rsidR="00276470" w:rsidRDefault="00276470">
      <w:pPr>
        <w:rPr>
          <w:sz w:val="20"/>
        </w:rPr>
      </w:pPr>
      <w:r>
        <w:rPr>
          <w:sz w:val="20"/>
        </w:rPr>
        <w:t>Instructor: Paul Semm</w:t>
      </w:r>
      <w:r>
        <w:rPr>
          <w:sz w:val="20"/>
        </w:rPr>
        <w:tab/>
      </w:r>
      <w:r>
        <w:rPr>
          <w:sz w:val="20"/>
        </w:rPr>
        <w:tab/>
      </w:r>
      <w:r>
        <w:rPr>
          <w:sz w:val="20"/>
        </w:rPr>
        <w:tab/>
      </w:r>
      <w:r>
        <w:rPr>
          <w:sz w:val="20"/>
        </w:rPr>
        <w:tab/>
      </w:r>
      <w:r>
        <w:rPr>
          <w:sz w:val="20"/>
        </w:rPr>
        <w:tab/>
        <w:t>Phone: 619-286-5254</w:t>
      </w:r>
    </w:p>
    <w:p w:rsidR="00276470" w:rsidRDefault="00276470">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276470" w:rsidRDefault="00276470">
      <w:pPr>
        <w:rPr>
          <w:sz w:val="20"/>
        </w:rPr>
      </w:pPr>
    </w:p>
    <w:p w:rsidR="00276470" w:rsidRDefault="00276470">
      <w:pPr>
        <w:rPr>
          <w:sz w:val="20"/>
        </w:rPr>
      </w:pPr>
      <w:r>
        <w:rPr>
          <w:sz w:val="20"/>
        </w:rPr>
        <w:t xml:space="preserve">Course Meets: </w:t>
      </w:r>
      <w:r>
        <w:rPr>
          <w:sz w:val="20"/>
        </w:rPr>
        <w:tab/>
        <w:t xml:space="preserve">M,W, Sa </w:t>
      </w:r>
    </w:p>
    <w:p w:rsidR="00276470" w:rsidRDefault="00276470">
      <w:pPr>
        <w:rPr>
          <w:sz w:val="20"/>
        </w:rPr>
      </w:pPr>
      <w:r>
        <w:rPr>
          <w:sz w:val="20"/>
        </w:rPr>
        <w:tab/>
      </w:r>
      <w:r>
        <w:rPr>
          <w:sz w:val="20"/>
        </w:rPr>
        <w:tab/>
        <w:t>Spectrum Center</w:t>
      </w:r>
      <w:r>
        <w:rPr>
          <w:sz w:val="20"/>
        </w:rPr>
        <w:tab/>
      </w:r>
    </w:p>
    <w:p w:rsidR="00276470" w:rsidRDefault="00276470">
      <w:pPr>
        <w:rPr>
          <w:sz w:val="20"/>
        </w:rPr>
      </w:pPr>
    </w:p>
    <w:p w:rsidR="00276470" w:rsidRDefault="00276470">
      <w:pPr>
        <w:rPr>
          <w:sz w:val="20"/>
        </w:rPr>
      </w:pPr>
      <w:r>
        <w:rPr>
          <w:sz w:val="20"/>
        </w:rPr>
        <w:t>Required Text:</w:t>
      </w:r>
    </w:p>
    <w:p w:rsidR="00276470" w:rsidRDefault="00276470">
      <w:pPr>
        <w:rPr>
          <w:sz w:val="20"/>
        </w:rPr>
      </w:pPr>
      <w:r>
        <w:rPr>
          <w:sz w:val="20"/>
        </w:rPr>
        <w:t>Ritzer, George.  Modern Sociological Theory. Boston: McGraw Hill, 2007. Ed.7.</w:t>
      </w:r>
    </w:p>
    <w:p w:rsidR="00276470" w:rsidRDefault="00276470">
      <w:pPr>
        <w:rPr>
          <w:sz w:val="20"/>
        </w:rPr>
      </w:pPr>
      <w:r>
        <w:rPr>
          <w:sz w:val="20"/>
        </w:rPr>
        <w:t>Kivisto, Peter.   Social Theory: Roots and Branches. Los Angeles: Roxbury, 2007. Ed.3.</w:t>
      </w:r>
    </w:p>
    <w:p w:rsidR="00276470" w:rsidRDefault="00276470">
      <w:pPr>
        <w:rPr>
          <w:sz w:val="20"/>
        </w:rPr>
      </w:pPr>
      <w:r>
        <w:rPr>
          <w:sz w:val="20"/>
        </w:rPr>
        <w:t>Directed Readings</w:t>
      </w:r>
    </w:p>
    <w:p w:rsidR="00276470" w:rsidRDefault="00276470">
      <w:pPr>
        <w:rPr>
          <w:sz w:val="20"/>
        </w:rPr>
      </w:pPr>
    </w:p>
    <w:p w:rsidR="00276470" w:rsidRDefault="00276470">
      <w:pPr>
        <w:rPr>
          <w:sz w:val="20"/>
        </w:rPr>
      </w:pPr>
      <w:r>
        <w:rPr>
          <w:b/>
          <w:sz w:val="20"/>
        </w:rPr>
        <w:t>Course Description</w:t>
      </w:r>
      <w:r>
        <w:rPr>
          <w:sz w:val="20"/>
        </w:rPr>
        <w:t>:</w:t>
      </w:r>
    </w:p>
    <w:p w:rsidR="00276470" w:rsidRDefault="00276470">
      <w:pPr>
        <w:rPr>
          <w:sz w:val="20"/>
        </w:rPr>
      </w:pPr>
      <w:r>
        <w:rPr>
          <w:sz w:val="20"/>
        </w:rPr>
        <w:tab/>
        <w:t>This course examines the major social theories that have engaged social theorists from the 1930s to the present.  The course also investigates the historical, sociological, intellectual, and biographical contexts within which contemporary social theories have developed and the extent to which they inform current sociological research and thinking.</w:t>
      </w:r>
      <w:r>
        <w:rPr>
          <w:sz w:val="20"/>
        </w:rPr>
        <w:tab/>
      </w:r>
    </w:p>
    <w:p w:rsidR="00276470" w:rsidRDefault="00276470">
      <w:pPr>
        <w:ind w:firstLine="720"/>
        <w:rPr>
          <w:sz w:val="20"/>
        </w:rPr>
      </w:pPr>
      <w:r>
        <w:rPr>
          <w:sz w:val="20"/>
        </w:rPr>
        <w:t>There will be three main emphases throughout the course.  The first emphasis will be on the ways in which new social phenomena impact social theory.  An example of this is can be seen in the unanticipated consequences of new technologies on the Enlightenment assumption that technological development equals progress towards a utopian society.  The second emphasis will be on globalization, or the transformation of the nations of the world into what is called a “global village.”   And the third emphasis, bec</w:t>
      </w:r>
      <w:r>
        <w:rPr>
          <w:sz w:val="20"/>
        </w:rPr>
        <w:t xml:space="preserve">ause the instructor’s main area is social movements, will be on contemporary social movements and the theories that attempt to explain them. </w:t>
      </w:r>
    </w:p>
    <w:p w:rsidR="00276470" w:rsidRDefault="00276470">
      <w:pPr>
        <w:rPr>
          <w:sz w:val="20"/>
        </w:rPr>
      </w:pPr>
    </w:p>
    <w:p w:rsidR="00276470" w:rsidRDefault="00276470">
      <w:pPr>
        <w:rPr>
          <w:color w:val="000000"/>
          <w:sz w:val="20"/>
        </w:rPr>
      </w:pPr>
      <w:r>
        <w:rPr>
          <w:rFonts w:ascii="Times New Roman" w:hAnsi="Times New Roman"/>
          <w:b/>
          <w:color w:val="000000"/>
          <w:sz w:val="20"/>
        </w:rPr>
        <w:t>Course Goals:</w:t>
      </w:r>
    </w:p>
    <w:p w:rsidR="00276470" w:rsidRDefault="00276470">
      <w:pPr>
        <w:rPr>
          <w:rFonts w:ascii="Times New Roman" w:hAnsi="Times New Roman"/>
          <w:color w:val="000000"/>
          <w:sz w:val="20"/>
        </w:rPr>
      </w:pPr>
      <w:r>
        <w:rPr>
          <w:rFonts w:ascii="Times New Roman" w:hAnsi="Times New Roman"/>
          <w:color w:val="000000"/>
          <w:sz w:val="20"/>
        </w:rPr>
        <w:t>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w:t>
      </w:r>
      <w:r>
        <w:rPr>
          <w:rFonts w:ascii="Times New Roman" w:hAnsi="Times New Roman"/>
          <w:color w:val="000000"/>
          <w:sz w:val="20"/>
        </w:rPr>
        <w:t xml:space="preserve"> theorists.  The sociological, historical, intellectual, and biographical influences shaping contemporary social theory will also be examined. </w:t>
      </w:r>
    </w:p>
    <w:p w:rsidR="00276470" w:rsidRDefault="00276470"/>
    <w:p w:rsidR="00276470" w:rsidRDefault="00276470">
      <w:pPr>
        <w:rPr>
          <w:sz w:val="20"/>
        </w:rPr>
      </w:pPr>
      <w:r>
        <w:rPr>
          <w:b/>
          <w:sz w:val="20"/>
        </w:rPr>
        <w:t>Evaluation Process</w:t>
      </w:r>
      <w:r>
        <w:rPr>
          <w:sz w:val="20"/>
        </w:rPr>
        <w:t>:</w:t>
      </w:r>
    </w:p>
    <w:p w:rsidR="00276470" w:rsidRDefault="00276470">
      <w:pPr>
        <w:ind w:firstLine="720"/>
        <w:rPr>
          <w:sz w:val="20"/>
        </w:rPr>
      </w:pPr>
      <w:r>
        <w:rPr>
          <w:sz w:val="20"/>
        </w:rPr>
        <w:t xml:space="preserve">There will be a total of 400 points. </w:t>
      </w:r>
    </w:p>
    <w:p w:rsidR="00276470" w:rsidRDefault="00276470">
      <w:pPr>
        <w:rPr>
          <w:sz w:val="20"/>
        </w:rPr>
      </w:pPr>
    </w:p>
    <w:p w:rsidR="00276470" w:rsidRDefault="00276470">
      <w:pPr>
        <w:ind w:left="720"/>
        <w:rPr>
          <w:sz w:val="20"/>
        </w:rPr>
      </w:pPr>
      <w:r>
        <w:rPr>
          <w:sz w:val="20"/>
        </w:rPr>
        <w:t xml:space="preserve">Exams. There will be two exams, a midterm and final, each worth one hundred (100) points for a total of two hundred (200) points.  The exams will be based on the lectures, the readings, and in-class videos.  The first exam will be a take-home essay exam.  The second exam will be in class and will be a comprehensive exam that consists of multiple choice, true/false, fill-in, and short answer questions.  </w:t>
      </w:r>
    </w:p>
    <w:p w:rsidR="00276470" w:rsidRDefault="00276470">
      <w:pPr>
        <w:ind w:firstLine="720"/>
        <w:rPr>
          <w:sz w:val="20"/>
        </w:rPr>
      </w:pPr>
    </w:p>
    <w:p w:rsidR="00276470" w:rsidRDefault="00276470">
      <w:pPr>
        <w:ind w:left="720"/>
        <w:rPr>
          <w:sz w:val="20"/>
        </w:rPr>
      </w:pPr>
      <w:r>
        <w:rPr>
          <w:sz w:val="20"/>
        </w:rPr>
        <w:t>Oral and Written Reports. Each student will give an oral report on one of the assigned readings.  With the report, the student will hand in a two page written paper analyzing the reading on which they reported.  This paper should include the thesis, or theme, and the main points of the reading, and also relate the reading to the topic of that particular class, e.g., how does Weber’s essay on bureaucracy relate to the topic, “the problems of modernity.”  The paper must also be computer generated and in essay</w:t>
      </w:r>
      <w:r>
        <w:rPr>
          <w:sz w:val="20"/>
        </w:rPr>
        <w:t xml:space="preserve"> form and handed in on the day of the report. The report and the essay combined will be worth fifty (50) points. </w:t>
      </w:r>
    </w:p>
    <w:p w:rsidR="00276470" w:rsidRDefault="00276470">
      <w:pPr>
        <w:ind w:firstLine="720"/>
        <w:rPr>
          <w:sz w:val="20"/>
        </w:rPr>
      </w:pPr>
    </w:p>
    <w:p w:rsidR="00276470" w:rsidRDefault="00276470">
      <w:pPr>
        <w:ind w:left="720"/>
        <w:rPr>
          <w:sz w:val="20"/>
        </w:rPr>
      </w:pPr>
      <w:r>
        <w:rPr>
          <w:sz w:val="20"/>
        </w:rPr>
        <w:lastRenderedPageBreak/>
        <w:t xml:space="preserve">Papers.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276470" w:rsidRDefault="00276470">
      <w:pPr>
        <w:ind w:left="720"/>
        <w:rPr>
          <w:sz w:val="20"/>
        </w:rPr>
      </w:pPr>
    </w:p>
    <w:p w:rsidR="00276470" w:rsidRDefault="00276470">
      <w:pPr>
        <w:rPr>
          <w:sz w:val="20"/>
        </w:rPr>
      </w:pPr>
    </w:p>
    <w:p w:rsidR="00276470" w:rsidRDefault="00276470">
      <w:pPr>
        <w:ind w:left="720"/>
        <w:rPr>
          <w:sz w:val="20"/>
        </w:rPr>
      </w:pPr>
      <w:r>
        <w:rPr>
          <w:sz w:val="20"/>
        </w:rPr>
        <w:t>Class Participation. The final points, fifty  (50)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276470" w:rsidRDefault="00276470">
      <w:pPr>
        <w:rPr>
          <w:sz w:val="20"/>
        </w:rPr>
      </w:pPr>
    </w:p>
    <w:p w:rsidR="00276470" w:rsidRDefault="00276470">
      <w:pPr>
        <w:rPr>
          <w:sz w:val="20"/>
        </w:rPr>
      </w:pPr>
      <w:r>
        <w:rPr>
          <w:sz w:val="20"/>
        </w:rPr>
        <w:t>Late Work:</w:t>
      </w:r>
    </w:p>
    <w:p w:rsidR="00276470" w:rsidRDefault="00276470">
      <w:pPr>
        <w:rPr>
          <w:sz w:val="20"/>
        </w:rPr>
      </w:pPr>
      <w:r>
        <w:rPr>
          <w:sz w:val="20"/>
        </w:rPr>
        <w:tab/>
        <w:t>Late work will be given a grade reduction for each day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276470" w:rsidRDefault="00276470">
      <w:pPr>
        <w:rPr>
          <w:sz w:val="20"/>
        </w:rPr>
      </w:pPr>
    </w:p>
    <w:p w:rsidR="00276470" w:rsidRDefault="00276470">
      <w:pPr>
        <w:rPr>
          <w:sz w:val="20"/>
        </w:rPr>
      </w:pPr>
      <w:r>
        <w:rPr>
          <w:sz w:val="20"/>
        </w:rPr>
        <w:t>Class Structure:</w:t>
      </w:r>
    </w:p>
    <w:p w:rsidR="00276470" w:rsidRDefault="00276470">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there will be video (usually a part of a documentary relevant for the topic.), or an </w:t>
      </w:r>
      <w:r>
        <w:rPr>
          <w:sz w:val="20"/>
        </w:rPr>
        <w:t xml:space="preserve">on-site research assignment.  After viewing the documentary, or doing the research, there will be a class discussion.  The two most important ways to gain class participation points is during the discussions on the reports and during the discussions on the videos/research. </w:t>
      </w:r>
    </w:p>
    <w:p w:rsidR="00276470" w:rsidRDefault="00276470">
      <w:pPr>
        <w:rPr>
          <w:sz w:val="20"/>
        </w:rPr>
      </w:pPr>
      <w:r>
        <w:rPr>
          <w:sz w:val="20"/>
        </w:rPr>
        <w:tab/>
        <w:t xml:space="preserve">. </w:t>
      </w:r>
    </w:p>
    <w:p w:rsidR="00276470" w:rsidRDefault="00276470">
      <w:pPr>
        <w:rPr>
          <w:sz w:val="20"/>
        </w:rPr>
      </w:pPr>
    </w:p>
    <w:p w:rsidR="00276470" w:rsidRDefault="00276470">
      <w:pPr>
        <w:rPr>
          <w:sz w:val="20"/>
        </w:rPr>
      </w:pPr>
      <w:r>
        <w:rPr>
          <w:sz w:val="20"/>
        </w:rPr>
        <w:tab/>
      </w:r>
      <w:r>
        <w:rPr>
          <w:sz w:val="20"/>
        </w:rPr>
        <w:tab/>
      </w:r>
      <w:r>
        <w:rPr>
          <w:sz w:val="20"/>
        </w:rPr>
        <w:tab/>
      </w:r>
    </w:p>
    <w:p w:rsidR="00276470" w:rsidRDefault="00276470">
      <w:pPr>
        <w:rPr>
          <w:sz w:val="20"/>
        </w:rPr>
      </w:pPr>
      <w:r>
        <w:rPr>
          <w:sz w:val="20"/>
        </w:rPr>
        <w:tab/>
      </w:r>
      <w:r>
        <w:rPr>
          <w:sz w:val="20"/>
        </w:rPr>
        <w:tab/>
      </w:r>
    </w:p>
    <w:p w:rsidR="00276470" w:rsidRDefault="00276470">
      <w:pPr>
        <w:rPr>
          <w:sz w:val="20"/>
        </w:rPr>
      </w:pPr>
      <w:r>
        <w:rPr>
          <w:b/>
          <w:sz w:val="20"/>
        </w:rPr>
        <w:t>Points System</w:t>
      </w:r>
      <w:r>
        <w:rPr>
          <w:sz w:val="20"/>
        </w:rPr>
        <w:t>:</w:t>
      </w:r>
    </w:p>
    <w:p w:rsidR="00276470" w:rsidRDefault="00276470">
      <w:pPr>
        <w:rPr>
          <w:sz w:val="20"/>
        </w:rPr>
      </w:pPr>
      <w:r>
        <w:rPr>
          <w:sz w:val="20"/>
        </w:rPr>
        <w:t xml:space="preserve"> </w:t>
      </w:r>
    </w:p>
    <w:p w:rsidR="00276470" w:rsidRDefault="00276470">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276470" w:rsidRDefault="00276470">
      <w:pPr>
        <w:rPr>
          <w:sz w:val="20"/>
        </w:rPr>
      </w:pPr>
      <w:r>
        <w:rPr>
          <w:sz w:val="20"/>
        </w:rPr>
        <w:t xml:space="preserve">Exams </w:t>
      </w:r>
      <w:r>
        <w:rPr>
          <w:sz w:val="20"/>
        </w:rPr>
        <w:tab/>
      </w:r>
      <w:r>
        <w:rPr>
          <w:sz w:val="20"/>
        </w:rPr>
        <w:tab/>
        <w:t>2</w:t>
      </w:r>
      <w:r>
        <w:rPr>
          <w:sz w:val="20"/>
        </w:rPr>
        <w:tab/>
        <w:t xml:space="preserve">75 </w:t>
      </w:r>
      <w:r>
        <w:rPr>
          <w:sz w:val="20"/>
        </w:rPr>
        <w:tab/>
      </w:r>
      <w:r>
        <w:rPr>
          <w:sz w:val="20"/>
        </w:rPr>
        <w:tab/>
      </w:r>
      <w:r>
        <w:rPr>
          <w:sz w:val="20"/>
        </w:rPr>
        <w:tab/>
        <w:t>150</w:t>
      </w:r>
      <w:r>
        <w:rPr>
          <w:sz w:val="20"/>
        </w:rPr>
        <w:tab/>
      </w:r>
      <w:r>
        <w:rPr>
          <w:sz w:val="20"/>
        </w:rPr>
        <w:tab/>
      </w:r>
      <w:r>
        <w:rPr>
          <w:sz w:val="20"/>
        </w:rPr>
        <w:tab/>
        <w:t>50%</w:t>
      </w:r>
    </w:p>
    <w:p w:rsidR="00276470" w:rsidRDefault="00276470">
      <w:pPr>
        <w:rPr>
          <w:sz w:val="20"/>
        </w:rPr>
      </w:pPr>
      <w:r>
        <w:rPr>
          <w:sz w:val="20"/>
        </w:rPr>
        <w:tab/>
      </w:r>
    </w:p>
    <w:p w:rsidR="00276470" w:rsidRDefault="00276470">
      <w:pPr>
        <w:rPr>
          <w:sz w:val="20"/>
        </w:rPr>
      </w:pPr>
      <w:r>
        <w:rPr>
          <w:sz w:val="20"/>
        </w:rPr>
        <w:t>Reports</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16.66%</w:t>
      </w:r>
    </w:p>
    <w:p w:rsidR="00276470" w:rsidRDefault="00276470">
      <w:pPr>
        <w:rPr>
          <w:sz w:val="20"/>
        </w:rPr>
      </w:pPr>
    </w:p>
    <w:p w:rsidR="00276470" w:rsidRDefault="00276470">
      <w:pPr>
        <w:rPr>
          <w:sz w:val="20"/>
        </w:rPr>
      </w:pPr>
      <w:r>
        <w:rPr>
          <w:sz w:val="20"/>
        </w:rPr>
        <w:t>Paper</w:t>
      </w:r>
      <w:r>
        <w:rPr>
          <w:sz w:val="20"/>
        </w:rPr>
        <w:tab/>
      </w:r>
      <w:r>
        <w:rPr>
          <w:sz w:val="20"/>
        </w:rPr>
        <w:tab/>
        <w:t>2</w:t>
      </w:r>
      <w:r>
        <w:rPr>
          <w:sz w:val="20"/>
        </w:rPr>
        <w:tab/>
        <w:t>25</w:t>
      </w:r>
      <w:r>
        <w:rPr>
          <w:sz w:val="20"/>
        </w:rPr>
        <w:tab/>
      </w:r>
      <w:r>
        <w:rPr>
          <w:sz w:val="20"/>
        </w:rPr>
        <w:tab/>
      </w:r>
      <w:r>
        <w:rPr>
          <w:sz w:val="20"/>
        </w:rPr>
        <w:tab/>
        <w:t>50</w:t>
      </w:r>
      <w:r>
        <w:rPr>
          <w:sz w:val="20"/>
        </w:rPr>
        <w:tab/>
      </w:r>
      <w:r>
        <w:rPr>
          <w:sz w:val="20"/>
        </w:rPr>
        <w:tab/>
      </w:r>
      <w:r>
        <w:rPr>
          <w:sz w:val="20"/>
        </w:rPr>
        <w:tab/>
        <w:t>16.66%</w:t>
      </w:r>
    </w:p>
    <w:p w:rsidR="00276470" w:rsidRDefault="00276470">
      <w:pPr>
        <w:rPr>
          <w:sz w:val="20"/>
        </w:rPr>
      </w:pPr>
    </w:p>
    <w:p w:rsidR="00276470" w:rsidRDefault="00276470">
      <w:pPr>
        <w:rPr>
          <w:sz w:val="20"/>
        </w:rPr>
      </w:pPr>
      <w:r>
        <w:rPr>
          <w:sz w:val="20"/>
        </w:rPr>
        <w:t>Participation</w:t>
      </w:r>
      <w:r>
        <w:rPr>
          <w:sz w:val="20"/>
        </w:rPr>
        <w:tab/>
      </w:r>
      <w:r>
        <w:rPr>
          <w:sz w:val="20"/>
        </w:rPr>
        <w:tab/>
        <w:t>50</w:t>
      </w:r>
      <w:r>
        <w:rPr>
          <w:sz w:val="20"/>
        </w:rPr>
        <w:tab/>
      </w:r>
      <w:r>
        <w:rPr>
          <w:sz w:val="20"/>
        </w:rPr>
        <w:tab/>
      </w:r>
      <w:r>
        <w:rPr>
          <w:sz w:val="20"/>
        </w:rPr>
        <w:tab/>
      </w:r>
      <w:r>
        <w:rPr>
          <w:sz w:val="20"/>
          <w:u w:val="single"/>
        </w:rPr>
        <w:t>50</w:t>
      </w:r>
      <w:r>
        <w:rPr>
          <w:sz w:val="20"/>
        </w:rPr>
        <w:tab/>
      </w:r>
      <w:r>
        <w:rPr>
          <w:sz w:val="20"/>
        </w:rPr>
        <w:tab/>
      </w:r>
      <w:r>
        <w:rPr>
          <w:sz w:val="20"/>
        </w:rPr>
        <w:tab/>
      </w:r>
      <w:r>
        <w:rPr>
          <w:sz w:val="20"/>
          <w:u w:val="single"/>
        </w:rPr>
        <w:t>16.66%</w:t>
      </w:r>
    </w:p>
    <w:p w:rsidR="00276470" w:rsidRDefault="00276470">
      <w:pPr>
        <w:rPr>
          <w:sz w:val="20"/>
        </w:rPr>
      </w:pPr>
      <w:r>
        <w:rPr>
          <w:sz w:val="20"/>
        </w:rPr>
        <w:tab/>
      </w:r>
      <w:r>
        <w:rPr>
          <w:sz w:val="20"/>
        </w:rPr>
        <w:tab/>
      </w:r>
      <w:r>
        <w:rPr>
          <w:sz w:val="20"/>
        </w:rPr>
        <w:tab/>
      </w:r>
      <w:r>
        <w:rPr>
          <w:sz w:val="20"/>
        </w:rPr>
        <w:tab/>
      </w:r>
      <w:r>
        <w:rPr>
          <w:sz w:val="20"/>
        </w:rPr>
        <w:tab/>
      </w:r>
      <w:r>
        <w:rPr>
          <w:sz w:val="20"/>
        </w:rPr>
        <w:tab/>
        <w:t>300</w:t>
      </w:r>
      <w:r>
        <w:rPr>
          <w:sz w:val="20"/>
        </w:rPr>
        <w:tab/>
      </w:r>
      <w:r>
        <w:rPr>
          <w:sz w:val="20"/>
        </w:rPr>
        <w:tab/>
      </w:r>
      <w:r>
        <w:rPr>
          <w:sz w:val="20"/>
        </w:rPr>
        <w:tab/>
        <w:t>100%</w:t>
      </w: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r>
        <w:rPr>
          <w:sz w:val="20"/>
        </w:rPr>
        <w:t>Class Schedule Feb 2007:</w:t>
      </w:r>
    </w:p>
    <w:p w:rsidR="00276470" w:rsidRDefault="00276470">
      <w:pPr>
        <w:rPr>
          <w:sz w:val="20"/>
        </w:rPr>
      </w:pPr>
      <w:r>
        <w:rPr>
          <w:sz w:val="20"/>
          <w:u w:val="single"/>
        </w:rPr>
        <w:t>Meeting</w:t>
      </w:r>
      <w:r>
        <w:rPr>
          <w:sz w:val="20"/>
        </w:rPr>
        <w:tab/>
      </w:r>
      <w:r>
        <w:rPr>
          <w:sz w:val="20"/>
        </w:rPr>
        <w:tab/>
      </w:r>
      <w:r>
        <w:rPr>
          <w:sz w:val="20"/>
        </w:rPr>
        <w:tab/>
      </w:r>
      <w:r>
        <w:rPr>
          <w:sz w:val="20"/>
        </w:rPr>
        <w:tab/>
      </w:r>
      <w:r>
        <w:rPr>
          <w:sz w:val="20"/>
          <w:u w:val="single"/>
        </w:rPr>
        <w:t>Topics and Reading Assignments</w:t>
      </w:r>
      <w:r>
        <w:rPr>
          <w:sz w:val="20"/>
        </w:rPr>
        <w:tab/>
      </w:r>
      <w:r>
        <w:rPr>
          <w:sz w:val="20"/>
        </w:rPr>
        <w:tab/>
      </w:r>
      <w:r>
        <w:rPr>
          <w:sz w:val="20"/>
        </w:rPr>
        <w:tab/>
      </w:r>
    </w:p>
    <w:p w:rsidR="00276470" w:rsidRDefault="00276470">
      <w:pPr>
        <w:rPr>
          <w:sz w:val="20"/>
        </w:rPr>
      </w:pPr>
    </w:p>
    <w:p w:rsidR="00276470" w:rsidRDefault="00276470">
      <w:pPr>
        <w:rPr>
          <w:sz w:val="20"/>
        </w:rPr>
      </w:pPr>
      <w:r>
        <w:rPr>
          <w:sz w:val="20"/>
        </w:rPr>
        <w:t xml:space="preserve">Class 1  </w:t>
      </w:r>
      <w:r>
        <w:rPr>
          <w:sz w:val="20"/>
        </w:rPr>
        <w:tab/>
      </w:r>
      <w:r>
        <w:rPr>
          <w:sz w:val="20"/>
        </w:rPr>
        <w:tab/>
      </w:r>
      <w:r>
        <w:rPr>
          <w:sz w:val="20"/>
        </w:rPr>
        <w:tab/>
      </w:r>
      <w:r>
        <w:rPr>
          <w:sz w:val="20"/>
        </w:rPr>
        <w:tab/>
      </w:r>
      <w:r>
        <w:rPr>
          <w:b/>
          <w:sz w:val="20"/>
        </w:rPr>
        <w:t>Course Introduction</w:t>
      </w:r>
    </w:p>
    <w:p w:rsidR="00276470" w:rsidRDefault="00276470">
      <w:pPr>
        <w:rPr>
          <w:sz w:val="20"/>
        </w:rPr>
      </w:pPr>
      <w:r>
        <w:rPr>
          <w:sz w:val="20"/>
        </w:rPr>
        <w:t>M 2/4</w:t>
      </w:r>
      <w:r>
        <w:rPr>
          <w:sz w:val="20"/>
        </w:rPr>
        <w:tab/>
      </w:r>
      <w:r>
        <w:rPr>
          <w:sz w:val="20"/>
        </w:rPr>
        <w:tab/>
      </w:r>
      <w:r>
        <w:rPr>
          <w:sz w:val="20"/>
        </w:rPr>
        <w:tab/>
      </w:r>
      <w:r>
        <w:rPr>
          <w:sz w:val="20"/>
        </w:rPr>
        <w:tab/>
        <w:t>“</w:t>
      </w:r>
      <w:r>
        <w:rPr>
          <w:b/>
          <w:sz w:val="20"/>
        </w:rPr>
        <w:t>The Enlightenment and the Rise of Social Theory”</w:t>
      </w:r>
    </w:p>
    <w:p w:rsidR="00276470" w:rsidRDefault="00276470">
      <w:pPr>
        <w:rPr>
          <w:sz w:val="20"/>
        </w:rPr>
      </w:pPr>
      <w:r>
        <w:rPr>
          <w:sz w:val="20"/>
        </w:rPr>
        <w:tab/>
      </w:r>
      <w:r>
        <w:rPr>
          <w:sz w:val="20"/>
        </w:rPr>
        <w:tab/>
      </w:r>
    </w:p>
    <w:p w:rsidR="00276470" w:rsidRDefault="00276470">
      <w:pPr>
        <w:rPr>
          <w:b/>
          <w:sz w:val="20"/>
        </w:rPr>
      </w:pPr>
      <w:r>
        <w:rPr>
          <w:sz w:val="20"/>
        </w:rPr>
        <w:t>Class 2</w:t>
      </w:r>
      <w:r>
        <w:rPr>
          <w:sz w:val="20"/>
        </w:rPr>
        <w:tab/>
      </w:r>
      <w:r>
        <w:rPr>
          <w:sz w:val="20"/>
        </w:rPr>
        <w:tab/>
      </w:r>
      <w:r>
        <w:rPr>
          <w:sz w:val="20"/>
        </w:rPr>
        <w:tab/>
      </w:r>
      <w:r>
        <w:rPr>
          <w:sz w:val="20"/>
        </w:rPr>
        <w:tab/>
        <w:t>“</w:t>
      </w:r>
      <w:r>
        <w:rPr>
          <w:b/>
          <w:sz w:val="20"/>
        </w:rPr>
        <w:t>Three Paradigms of Contemporary Theory”</w:t>
      </w:r>
    </w:p>
    <w:p w:rsidR="00276470" w:rsidRDefault="00276470">
      <w:pPr>
        <w:rPr>
          <w:sz w:val="20"/>
        </w:rPr>
      </w:pPr>
      <w:r>
        <w:rPr>
          <w:sz w:val="20"/>
        </w:rPr>
        <w:t>W 2/6</w:t>
      </w:r>
      <w:r>
        <w:rPr>
          <w:sz w:val="20"/>
        </w:rPr>
        <w:tab/>
      </w:r>
      <w:r>
        <w:rPr>
          <w:sz w:val="20"/>
        </w:rPr>
        <w:tab/>
        <w:t>Reading Assignment:</w:t>
      </w:r>
      <w:r>
        <w:rPr>
          <w:sz w:val="20"/>
        </w:rPr>
        <w:tab/>
        <w:t>Ritzer:  Chapter 1 (1-36), Ch 2 (75-83)</w:t>
      </w:r>
    </w:p>
    <w:p w:rsidR="00276470" w:rsidRDefault="00276470">
      <w:pPr>
        <w:rPr>
          <w:sz w:val="20"/>
        </w:rPr>
      </w:pPr>
      <w:r>
        <w:rPr>
          <w:sz w:val="20"/>
        </w:rPr>
        <w:tab/>
      </w:r>
      <w:r>
        <w:rPr>
          <w:sz w:val="20"/>
        </w:rPr>
        <w:tab/>
      </w:r>
      <w:r>
        <w:rPr>
          <w:sz w:val="20"/>
        </w:rPr>
        <w:tab/>
      </w:r>
      <w:r>
        <w:rPr>
          <w:sz w:val="20"/>
        </w:rPr>
        <w:tab/>
      </w:r>
      <w:r>
        <w:rPr>
          <w:sz w:val="20"/>
        </w:rPr>
        <w:tab/>
        <w:t xml:space="preserve">Kivisto: </w:t>
      </w:r>
      <w:r>
        <w:rPr>
          <w:sz w:val="20"/>
        </w:rPr>
        <w:tab/>
        <w:t>Mills 35, Goffman 40</w:t>
      </w:r>
    </w:p>
    <w:p w:rsidR="00276470" w:rsidRDefault="00276470">
      <w:pPr>
        <w:rPr>
          <w:sz w:val="20"/>
        </w:rPr>
      </w:pPr>
    </w:p>
    <w:p w:rsidR="00276470" w:rsidRDefault="00276470">
      <w:pPr>
        <w:rPr>
          <w:sz w:val="20"/>
        </w:rPr>
      </w:pPr>
      <w:r>
        <w:rPr>
          <w:sz w:val="20"/>
        </w:rPr>
        <w:t>Class 3</w:t>
      </w:r>
      <w:r>
        <w:rPr>
          <w:sz w:val="20"/>
        </w:rPr>
        <w:tab/>
      </w:r>
      <w:r>
        <w:rPr>
          <w:sz w:val="20"/>
        </w:rPr>
        <w:tab/>
      </w:r>
      <w:r>
        <w:rPr>
          <w:sz w:val="20"/>
        </w:rPr>
        <w:tab/>
      </w:r>
      <w:r>
        <w:rPr>
          <w:sz w:val="20"/>
        </w:rPr>
        <w:tab/>
        <w:t>“</w:t>
      </w:r>
      <w:r>
        <w:rPr>
          <w:b/>
          <w:sz w:val="20"/>
        </w:rPr>
        <w:t>Social Theory and Monopoly Capitalism”</w:t>
      </w:r>
    </w:p>
    <w:p w:rsidR="00276470" w:rsidRDefault="00276470">
      <w:pPr>
        <w:rPr>
          <w:sz w:val="20"/>
        </w:rPr>
      </w:pPr>
      <w:r>
        <w:rPr>
          <w:sz w:val="20"/>
        </w:rPr>
        <w:t>S 2/9</w:t>
      </w:r>
      <w:r>
        <w:rPr>
          <w:sz w:val="20"/>
        </w:rPr>
        <w:tab/>
      </w:r>
      <w:r>
        <w:rPr>
          <w:sz w:val="20"/>
        </w:rPr>
        <w:tab/>
        <w:t xml:space="preserve">Reading Assignment:  </w:t>
      </w:r>
      <w:r>
        <w:rPr>
          <w:sz w:val="20"/>
        </w:rPr>
        <w:tab/>
        <w:t>Ritzer: Chapter 4 (158-165)</w:t>
      </w:r>
    </w:p>
    <w:p w:rsidR="00276470" w:rsidRDefault="00276470">
      <w:pPr>
        <w:rPr>
          <w:sz w:val="20"/>
        </w:rPr>
      </w:pPr>
      <w:r>
        <w:rPr>
          <w:sz w:val="20"/>
        </w:rPr>
        <w:tab/>
      </w:r>
      <w:r>
        <w:rPr>
          <w:sz w:val="20"/>
        </w:rPr>
        <w:tab/>
      </w:r>
      <w:r>
        <w:rPr>
          <w:sz w:val="20"/>
        </w:rPr>
        <w:tab/>
      </w:r>
      <w:r>
        <w:rPr>
          <w:sz w:val="20"/>
        </w:rPr>
        <w:tab/>
      </w:r>
      <w:r>
        <w:rPr>
          <w:sz w:val="20"/>
        </w:rPr>
        <w:tab/>
        <w:t>Dahrendorf 36, Collins 37</w:t>
      </w:r>
    </w:p>
    <w:p w:rsidR="00276470" w:rsidRDefault="00276470">
      <w:pPr>
        <w:rPr>
          <w:sz w:val="20"/>
        </w:rPr>
      </w:pPr>
    </w:p>
    <w:p w:rsidR="00276470" w:rsidRDefault="00276470">
      <w:pPr>
        <w:rPr>
          <w:sz w:val="20"/>
        </w:rPr>
      </w:pPr>
      <w:r>
        <w:rPr>
          <w:sz w:val="20"/>
        </w:rPr>
        <w:t>Class 4</w:t>
      </w:r>
      <w:r>
        <w:rPr>
          <w:sz w:val="20"/>
        </w:rPr>
        <w:tab/>
      </w:r>
      <w:r>
        <w:rPr>
          <w:sz w:val="20"/>
        </w:rPr>
        <w:tab/>
      </w:r>
      <w:r>
        <w:rPr>
          <w:sz w:val="20"/>
        </w:rPr>
        <w:tab/>
      </w:r>
      <w:r>
        <w:rPr>
          <w:sz w:val="20"/>
        </w:rPr>
        <w:tab/>
        <w:t>“</w:t>
      </w:r>
      <w:r>
        <w:rPr>
          <w:b/>
          <w:sz w:val="20"/>
        </w:rPr>
        <w:t xml:space="preserve">Democracy in the Age of Mass Media” </w:t>
      </w:r>
    </w:p>
    <w:p w:rsidR="00276470" w:rsidRDefault="00276470">
      <w:pPr>
        <w:rPr>
          <w:sz w:val="20"/>
        </w:rPr>
      </w:pPr>
      <w:r>
        <w:rPr>
          <w:sz w:val="20"/>
        </w:rPr>
        <w:t>M 2/11</w:t>
      </w:r>
      <w:r>
        <w:rPr>
          <w:sz w:val="20"/>
        </w:rPr>
        <w:tab/>
      </w:r>
      <w:r>
        <w:rPr>
          <w:sz w:val="20"/>
        </w:rPr>
        <w:tab/>
        <w:t>Reading Assignment:</w:t>
      </w:r>
      <w:r>
        <w:rPr>
          <w:sz w:val="20"/>
        </w:rPr>
        <w:tab/>
        <w:t>Ritzer: Chapter 3</w:t>
      </w:r>
    </w:p>
    <w:p w:rsidR="00276470" w:rsidRDefault="00276470">
      <w:pPr>
        <w:rPr>
          <w:sz w:val="20"/>
        </w:rPr>
      </w:pPr>
      <w:r>
        <w:rPr>
          <w:sz w:val="20"/>
        </w:rPr>
        <w:tab/>
      </w:r>
      <w:r>
        <w:rPr>
          <w:sz w:val="20"/>
        </w:rPr>
        <w:tab/>
      </w:r>
      <w:r>
        <w:rPr>
          <w:sz w:val="20"/>
        </w:rPr>
        <w:tab/>
      </w:r>
      <w:r>
        <w:rPr>
          <w:sz w:val="20"/>
        </w:rPr>
        <w:tab/>
      </w:r>
      <w:r>
        <w:rPr>
          <w:sz w:val="20"/>
        </w:rPr>
        <w:tab/>
        <w:t>Kivisto: Habermas 60, Marcuse 58</w:t>
      </w:r>
    </w:p>
    <w:p w:rsidR="00276470" w:rsidRDefault="00276470">
      <w:pPr>
        <w:rPr>
          <w:sz w:val="20"/>
        </w:rPr>
      </w:pPr>
    </w:p>
    <w:p w:rsidR="00276470" w:rsidRDefault="00276470">
      <w:pPr>
        <w:rPr>
          <w:sz w:val="20"/>
        </w:rPr>
      </w:pPr>
    </w:p>
    <w:p w:rsidR="00276470" w:rsidRDefault="00276470">
      <w:pPr>
        <w:rPr>
          <w:sz w:val="20"/>
        </w:rPr>
      </w:pPr>
      <w:r>
        <w:rPr>
          <w:sz w:val="20"/>
        </w:rPr>
        <w:t>Class 5</w:t>
      </w:r>
      <w:r>
        <w:rPr>
          <w:sz w:val="20"/>
        </w:rPr>
        <w:tab/>
      </w:r>
      <w:r>
        <w:rPr>
          <w:sz w:val="20"/>
        </w:rPr>
        <w:tab/>
      </w:r>
      <w:r>
        <w:rPr>
          <w:sz w:val="20"/>
        </w:rPr>
        <w:tab/>
      </w:r>
      <w:r>
        <w:rPr>
          <w:sz w:val="20"/>
        </w:rPr>
        <w:tab/>
        <w:t>“</w:t>
      </w:r>
      <w:r>
        <w:rPr>
          <w:b/>
          <w:sz w:val="20"/>
        </w:rPr>
        <w:t>Theories of Consumerism”</w:t>
      </w:r>
    </w:p>
    <w:p w:rsidR="00276470" w:rsidRDefault="00276470">
      <w:pPr>
        <w:rPr>
          <w:sz w:val="20"/>
        </w:rPr>
      </w:pPr>
      <w:r>
        <w:rPr>
          <w:bCs/>
          <w:sz w:val="20"/>
        </w:rPr>
        <w:t>W 2/13</w:t>
      </w:r>
      <w:r>
        <w:rPr>
          <w:b/>
          <w:sz w:val="20"/>
        </w:rPr>
        <w:tab/>
      </w:r>
      <w:r>
        <w:rPr>
          <w:b/>
          <w:sz w:val="20"/>
        </w:rPr>
        <w:tab/>
      </w:r>
      <w:r>
        <w:rPr>
          <w:sz w:val="20"/>
        </w:rPr>
        <w:t xml:space="preserve">Reading Assignment: </w:t>
      </w:r>
      <w:r>
        <w:rPr>
          <w:sz w:val="20"/>
        </w:rPr>
        <w:tab/>
        <w:t>Ritzer: Chapter 13 (490-501)</w:t>
      </w:r>
    </w:p>
    <w:p w:rsidR="00276470" w:rsidRDefault="00276470">
      <w:pPr>
        <w:ind w:left="2880" w:firstLine="720"/>
        <w:rPr>
          <w:sz w:val="20"/>
        </w:rPr>
      </w:pPr>
      <w:r>
        <w:rPr>
          <w:sz w:val="20"/>
        </w:rPr>
        <w:t>Kivisto: Debord 62, Baudrillard 66</w:t>
      </w:r>
    </w:p>
    <w:p w:rsidR="00276470" w:rsidRDefault="00276470">
      <w:pPr>
        <w:ind w:left="720" w:firstLine="720"/>
        <w:rPr>
          <w:sz w:val="20"/>
        </w:rPr>
      </w:pPr>
      <w:r>
        <w:rPr>
          <w:sz w:val="20"/>
        </w:rPr>
        <w:t>View: The Ad and the Ego</w:t>
      </w:r>
    </w:p>
    <w:p w:rsidR="00276470" w:rsidRDefault="00276470">
      <w:pPr>
        <w:rPr>
          <w:b/>
          <w:sz w:val="20"/>
        </w:rPr>
      </w:pPr>
      <w:r>
        <w:rPr>
          <w:sz w:val="20"/>
        </w:rPr>
        <w:tab/>
      </w:r>
      <w:r>
        <w:rPr>
          <w:sz w:val="20"/>
        </w:rPr>
        <w:tab/>
      </w:r>
      <w:r>
        <w:rPr>
          <w:b/>
          <w:sz w:val="20"/>
        </w:rPr>
        <w:t>Exam #1: Handout Exam</w:t>
      </w:r>
    </w:p>
    <w:p w:rsidR="00276470" w:rsidRDefault="00276470">
      <w:pPr>
        <w:rPr>
          <w:b/>
          <w:sz w:val="20"/>
        </w:rPr>
      </w:pPr>
    </w:p>
    <w:p w:rsidR="00276470" w:rsidRDefault="00276470">
      <w:pPr>
        <w:rPr>
          <w:sz w:val="20"/>
        </w:rPr>
      </w:pPr>
    </w:p>
    <w:p w:rsidR="00276470" w:rsidRDefault="00276470">
      <w:pPr>
        <w:rPr>
          <w:sz w:val="20"/>
        </w:rPr>
      </w:pPr>
      <w:r>
        <w:rPr>
          <w:sz w:val="20"/>
        </w:rPr>
        <w:t>Class 6</w:t>
      </w:r>
      <w:r>
        <w:rPr>
          <w:sz w:val="20"/>
        </w:rPr>
        <w:tab/>
      </w:r>
      <w:r>
        <w:rPr>
          <w:sz w:val="20"/>
        </w:rPr>
        <w:tab/>
      </w:r>
      <w:r>
        <w:rPr>
          <w:sz w:val="20"/>
        </w:rPr>
        <w:tab/>
      </w:r>
      <w:r>
        <w:rPr>
          <w:sz w:val="20"/>
        </w:rPr>
        <w:tab/>
      </w:r>
      <w:r>
        <w:rPr>
          <w:b/>
          <w:sz w:val="20"/>
        </w:rPr>
        <w:t>“ Social Theory and Social Movements”</w:t>
      </w:r>
    </w:p>
    <w:p w:rsidR="00276470" w:rsidRDefault="00276470">
      <w:pPr>
        <w:rPr>
          <w:b/>
          <w:sz w:val="20"/>
        </w:rPr>
      </w:pPr>
      <w:r>
        <w:rPr>
          <w:sz w:val="20"/>
        </w:rPr>
        <w:t>W 2/20</w:t>
      </w:r>
      <w:r>
        <w:rPr>
          <w:sz w:val="20"/>
        </w:rPr>
        <w:tab/>
      </w:r>
      <w:r>
        <w:rPr>
          <w:sz w:val="20"/>
        </w:rPr>
        <w:tab/>
        <w:t xml:space="preserve">Reading Assignment: </w:t>
      </w:r>
      <w:r>
        <w:rPr>
          <w:sz w:val="20"/>
        </w:rPr>
        <w:tab/>
        <w:t xml:space="preserve">Kivisto: Touraine 75 </w:t>
      </w:r>
      <w:r>
        <w:rPr>
          <w:sz w:val="20"/>
        </w:rPr>
        <w:tab/>
      </w:r>
    </w:p>
    <w:p w:rsidR="00276470" w:rsidRDefault="00276470">
      <w:pPr>
        <w:rPr>
          <w:b/>
          <w:sz w:val="20"/>
        </w:rPr>
      </w:pPr>
      <w:r>
        <w:rPr>
          <w:sz w:val="20"/>
        </w:rPr>
        <w:tab/>
      </w:r>
      <w:r>
        <w:rPr>
          <w:sz w:val="20"/>
        </w:rPr>
        <w:tab/>
      </w:r>
      <w:r>
        <w:rPr>
          <w:b/>
          <w:sz w:val="20"/>
        </w:rPr>
        <w:t>Exam #1: Due</w:t>
      </w:r>
    </w:p>
    <w:p w:rsidR="00276470" w:rsidRDefault="00276470">
      <w:pPr>
        <w:rPr>
          <w:sz w:val="20"/>
        </w:rPr>
      </w:pPr>
    </w:p>
    <w:p w:rsidR="00276470" w:rsidRDefault="00276470">
      <w:pPr>
        <w:rPr>
          <w:sz w:val="20"/>
        </w:rPr>
      </w:pPr>
    </w:p>
    <w:p w:rsidR="00276470" w:rsidRDefault="00276470">
      <w:pPr>
        <w:rPr>
          <w:sz w:val="20"/>
        </w:rPr>
      </w:pPr>
      <w:r>
        <w:rPr>
          <w:sz w:val="20"/>
        </w:rPr>
        <w:t>Class 7</w:t>
      </w:r>
      <w:r>
        <w:rPr>
          <w:sz w:val="20"/>
        </w:rPr>
        <w:tab/>
      </w:r>
      <w:r>
        <w:rPr>
          <w:sz w:val="20"/>
        </w:rPr>
        <w:tab/>
      </w:r>
      <w:r>
        <w:rPr>
          <w:sz w:val="20"/>
        </w:rPr>
        <w:tab/>
      </w:r>
      <w:r>
        <w:rPr>
          <w:sz w:val="20"/>
        </w:rPr>
        <w:tab/>
        <w:t>“</w:t>
      </w:r>
      <w:r>
        <w:rPr>
          <w:b/>
          <w:sz w:val="20"/>
        </w:rPr>
        <w:t>Globalization Theory”</w:t>
      </w:r>
    </w:p>
    <w:p w:rsidR="00276470" w:rsidRDefault="00276470">
      <w:pPr>
        <w:rPr>
          <w:sz w:val="20"/>
        </w:rPr>
      </w:pPr>
      <w:r>
        <w:rPr>
          <w:sz w:val="20"/>
        </w:rPr>
        <w:t>S  2/23</w:t>
      </w:r>
      <w:r>
        <w:rPr>
          <w:sz w:val="20"/>
        </w:rPr>
        <w:tab/>
      </w:r>
      <w:r>
        <w:rPr>
          <w:sz w:val="20"/>
        </w:rPr>
        <w:tab/>
        <w:t xml:space="preserve">Reading Assignment: </w:t>
      </w:r>
      <w:r>
        <w:rPr>
          <w:sz w:val="20"/>
        </w:rPr>
        <w:tab/>
        <w:t>Ritzer: Chapter 4 (166-172), Ch 12 (439-449)</w:t>
      </w:r>
    </w:p>
    <w:p w:rsidR="00276470" w:rsidRDefault="00276470">
      <w:pPr>
        <w:rPr>
          <w:sz w:val="20"/>
        </w:rPr>
      </w:pPr>
      <w:r>
        <w:rPr>
          <w:sz w:val="20"/>
        </w:rPr>
        <w:tab/>
      </w:r>
      <w:r>
        <w:rPr>
          <w:sz w:val="20"/>
        </w:rPr>
        <w:tab/>
      </w:r>
      <w:r>
        <w:rPr>
          <w:sz w:val="20"/>
        </w:rPr>
        <w:tab/>
      </w:r>
      <w:r>
        <w:rPr>
          <w:sz w:val="20"/>
        </w:rPr>
        <w:tab/>
      </w:r>
      <w:r>
        <w:rPr>
          <w:sz w:val="20"/>
        </w:rPr>
        <w:tab/>
        <w:t>Kivisto: Wallerstein 70, Kellner 73</w:t>
      </w:r>
    </w:p>
    <w:p w:rsidR="00276470" w:rsidRDefault="00276470">
      <w:pPr>
        <w:rPr>
          <w:sz w:val="20"/>
        </w:rPr>
      </w:pPr>
    </w:p>
    <w:p w:rsidR="00276470" w:rsidRDefault="00276470">
      <w:pPr>
        <w:rPr>
          <w:sz w:val="20"/>
        </w:rPr>
      </w:pPr>
      <w:r>
        <w:rPr>
          <w:sz w:val="20"/>
        </w:rPr>
        <w:t>Class 8</w:t>
      </w:r>
      <w:r>
        <w:rPr>
          <w:sz w:val="20"/>
        </w:rPr>
        <w:tab/>
      </w:r>
      <w:r>
        <w:rPr>
          <w:sz w:val="20"/>
        </w:rPr>
        <w:tab/>
      </w:r>
      <w:r>
        <w:rPr>
          <w:sz w:val="20"/>
        </w:rPr>
        <w:tab/>
      </w:r>
      <w:r>
        <w:rPr>
          <w:sz w:val="20"/>
        </w:rPr>
        <w:tab/>
        <w:t>“</w:t>
      </w:r>
      <w:r>
        <w:rPr>
          <w:b/>
          <w:sz w:val="20"/>
        </w:rPr>
        <w:t>Theories of  Technology”</w:t>
      </w:r>
    </w:p>
    <w:p w:rsidR="00276470" w:rsidRDefault="00276470">
      <w:pPr>
        <w:rPr>
          <w:sz w:val="20"/>
        </w:rPr>
      </w:pPr>
      <w:r>
        <w:rPr>
          <w:sz w:val="20"/>
        </w:rPr>
        <w:t>M 2/25</w:t>
      </w:r>
      <w:r>
        <w:rPr>
          <w:sz w:val="20"/>
        </w:rPr>
        <w:tab/>
      </w:r>
      <w:r>
        <w:rPr>
          <w:sz w:val="20"/>
        </w:rPr>
        <w:tab/>
        <w:t xml:space="preserve">Reading Assignment: </w:t>
      </w:r>
      <w:r>
        <w:rPr>
          <w:sz w:val="20"/>
        </w:rPr>
        <w:tab/>
        <w:t>Semm: “Unanticpated Consequences”</w:t>
      </w:r>
    </w:p>
    <w:p w:rsidR="00276470" w:rsidRDefault="00276470">
      <w:pPr>
        <w:rPr>
          <w:sz w:val="20"/>
        </w:rPr>
      </w:pPr>
      <w:r>
        <w:rPr>
          <w:sz w:val="20"/>
        </w:rPr>
        <w:tab/>
      </w:r>
      <w:r>
        <w:rPr>
          <w:sz w:val="20"/>
        </w:rPr>
        <w:tab/>
      </w:r>
      <w:r>
        <w:rPr>
          <w:sz w:val="20"/>
        </w:rPr>
        <w:tab/>
      </w:r>
      <w:r>
        <w:rPr>
          <w:sz w:val="20"/>
        </w:rPr>
        <w:tab/>
      </w:r>
      <w:r>
        <w:rPr>
          <w:sz w:val="20"/>
        </w:rPr>
        <w:tab/>
        <w:t>Kivisto: Foucault 67, Castells 77</w:t>
      </w:r>
    </w:p>
    <w:p w:rsidR="00276470" w:rsidRDefault="00276470">
      <w:pPr>
        <w:rPr>
          <w:sz w:val="20"/>
        </w:rPr>
      </w:pPr>
    </w:p>
    <w:p w:rsidR="00276470" w:rsidRDefault="00276470">
      <w:pPr>
        <w:rPr>
          <w:sz w:val="20"/>
        </w:rPr>
      </w:pPr>
      <w:r>
        <w:rPr>
          <w:sz w:val="20"/>
        </w:rPr>
        <w:t>Class 9</w:t>
      </w:r>
      <w:r>
        <w:rPr>
          <w:sz w:val="20"/>
        </w:rPr>
        <w:tab/>
      </w:r>
      <w:r>
        <w:rPr>
          <w:sz w:val="20"/>
        </w:rPr>
        <w:tab/>
      </w:r>
      <w:r>
        <w:rPr>
          <w:sz w:val="20"/>
        </w:rPr>
        <w:tab/>
      </w:r>
      <w:r>
        <w:rPr>
          <w:sz w:val="20"/>
        </w:rPr>
        <w:tab/>
      </w:r>
      <w:r>
        <w:rPr>
          <w:b/>
          <w:sz w:val="20"/>
        </w:rPr>
        <w:t>“Feminist Social Theory”</w:t>
      </w:r>
    </w:p>
    <w:p w:rsidR="00276470" w:rsidRDefault="00276470">
      <w:pPr>
        <w:rPr>
          <w:sz w:val="20"/>
        </w:rPr>
      </w:pPr>
      <w:r>
        <w:rPr>
          <w:sz w:val="20"/>
        </w:rPr>
        <w:t>W 2/27</w:t>
      </w:r>
      <w:r>
        <w:rPr>
          <w:sz w:val="20"/>
        </w:rPr>
        <w:tab/>
      </w:r>
      <w:r>
        <w:rPr>
          <w:sz w:val="20"/>
        </w:rPr>
        <w:tab/>
        <w:t xml:space="preserve">Reading Assignment: </w:t>
      </w:r>
      <w:r>
        <w:rPr>
          <w:sz w:val="20"/>
        </w:rPr>
        <w:tab/>
        <w:t>Ritzer Chapter 9</w:t>
      </w:r>
    </w:p>
    <w:p w:rsidR="00276470" w:rsidRDefault="00276470">
      <w:pPr>
        <w:rPr>
          <w:sz w:val="20"/>
        </w:rPr>
      </w:pPr>
      <w:r>
        <w:rPr>
          <w:sz w:val="20"/>
        </w:rPr>
        <w:tab/>
      </w:r>
      <w:r>
        <w:rPr>
          <w:sz w:val="20"/>
        </w:rPr>
        <w:tab/>
      </w:r>
      <w:r>
        <w:rPr>
          <w:sz w:val="20"/>
        </w:rPr>
        <w:tab/>
      </w:r>
      <w:r>
        <w:rPr>
          <w:sz w:val="20"/>
        </w:rPr>
        <w:tab/>
      </w:r>
      <w:r>
        <w:rPr>
          <w:sz w:val="20"/>
        </w:rPr>
        <w:tab/>
        <w:t>Kivisto: Goffman 40, West 52, Collins 54</w:t>
      </w:r>
    </w:p>
    <w:p w:rsidR="00276470" w:rsidRDefault="00276470">
      <w:pPr>
        <w:ind w:left="720" w:firstLine="720"/>
        <w:rPr>
          <w:sz w:val="20"/>
        </w:rPr>
      </w:pPr>
      <w:r>
        <w:rPr>
          <w:sz w:val="20"/>
        </w:rPr>
        <w:t>View: Killing US Softly</w:t>
      </w:r>
    </w:p>
    <w:p w:rsidR="00276470" w:rsidRDefault="00276470">
      <w:pPr>
        <w:ind w:left="720" w:firstLine="720"/>
        <w:rPr>
          <w:sz w:val="20"/>
        </w:rPr>
      </w:pPr>
    </w:p>
    <w:p w:rsidR="00276470" w:rsidRDefault="00276470">
      <w:pPr>
        <w:rPr>
          <w:sz w:val="20"/>
        </w:rPr>
      </w:pPr>
      <w:r>
        <w:rPr>
          <w:sz w:val="20"/>
        </w:rPr>
        <w:t>Class 10</w:t>
      </w:r>
      <w:r>
        <w:rPr>
          <w:sz w:val="20"/>
        </w:rPr>
        <w:tab/>
      </w:r>
      <w:r>
        <w:rPr>
          <w:sz w:val="20"/>
        </w:rPr>
        <w:tab/>
      </w:r>
      <w:r>
        <w:rPr>
          <w:sz w:val="20"/>
        </w:rPr>
        <w:tab/>
      </w:r>
      <w:r>
        <w:rPr>
          <w:sz w:val="20"/>
        </w:rPr>
        <w:tab/>
      </w:r>
      <w:r>
        <w:rPr>
          <w:b/>
          <w:sz w:val="20"/>
        </w:rPr>
        <w:t xml:space="preserve">“Social Theory and the Twenty-first Century” </w:t>
      </w:r>
      <w:r>
        <w:rPr>
          <w:sz w:val="20"/>
        </w:rPr>
        <w:tab/>
      </w:r>
      <w:r>
        <w:rPr>
          <w:sz w:val="20"/>
        </w:rPr>
        <w:tab/>
      </w:r>
    </w:p>
    <w:p w:rsidR="00276470" w:rsidRDefault="00276470">
      <w:pPr>
        <w:rPr>
          <w:b/>
          <w:sz w:val="20"/>
        </w:rPr>
      </w:pPr>
      <w:r>
        <w:rPr>
          <w:sz w:val="20"/>
        </w:rPr>
        <w:t>S 3/1</w:t>
      </w:r>
      <w:r>
        <w:rPr>
          <w:sz w:val="20"/>
        </w:rPr>
        <w:tab/>
      </w:r>
      <w:r>
        <w:rPr>
          <w:sz w:val="20"/>
        </w:rPr>
        <w:tab/>
      </w:r>
      <w:r>
        <w:rPr>
          <w:sz w:val="20"/>
        </w:rPr>
        <w:tab/>
      </w:r>
      <w:r>
        <w:rPr>
          <w:sz w:val="20"/>
        </w:rPr>
        <w:tab/>
      </w:r>
      <w:r>
        <w:rPr>
          <w:b/>
          <w:sz w:val="20"/>
        </w:rPr>
        <w:t>EXAM #2 Wed Mar 1</w:t>
      </w:r>
    </w:p>
    <w:p w:rsidR="00276470" w:rsidRDefault="00276470">
      <w:pPr>
        <w:rPr>
          <w:b/>
          <w:u w:val="single"/>
        </w:rPr>
      </w:pPr>
    </w:p>
    <w:p w:rsidR="00276470" w:rsidRDefault="00276470"/>
    <w:p w:rsidR="00276470" w:rsidRDefault="00276470" w:rsidP="002E3DB0">
      <w:pPr>
        <w:rPr>
          <w:sz w:val="20"/>
        </w:rPr>
      </w:pPr>
    </w:p>
    <w:p w:rsidR="00276470" w:rsidRDefault="00276470">
      <w:pPr>
        <w:ind w:left="2160" w:firstLine="720"/>
        <w:rPr>
          <w:sz w:val="20"/>
        </w:rPr>
      </w:pPr>
    </w:p>
    <w:p w:rsidR="00276470" w:rsidRDefault="00276470">
      <w:pPr>
        <w:ind w:left="2160" w:firstLine="720"/>
        <w:rPr>
          <w:sz w:val="20"/>
        </w:rPr>
      </w:pPr>
    </w:p>
    <w:p w:rsidR="00276470" w:rsidRDefault="00276470">
      <w:pPr>
        <w:ind w:left="2160" w:firstLine="720"/>
        <w:rPr>
          <w:sz w:val="20"/>
        </w:rPr>
      </w:pPr>
    </w:p>
    <w:p w:rsidR="00276470" w:rsidRDefault="00276470">
      <w:pPr>
        <w:ind w:left="2160" w:firstLine="720"/>
        <w:rPr>
          <w:sz w:val="20"/>
        </w:rPr>
      </w:pPr>
    </w:p>
    <w:p w:rsidR="00276470" w:rsidRDefault="00276470">
      <w:pPr>
        <w:ind w:left="2160" w:firstLine="720"/>
        <w:rPr>
          <w:sz w:val="20"/>
        </w:rPr>
      </w:pPr>
    </w:p>
    <w:p w:rsidR="00276470" w:rsidRDefault="00276470">
      <w:pPr>
        <w:ind w:left="2160" w:firstLine="720"/>
        <w:rPr>
          <w:sz w:val="20"/>
        </w:rPr>
      </w:pPr>
    </w:p>
    <w:p w:rsidR="00276470" w:rsidRDefault="00276470">
      <w:pPr>
        <w:ind w:left="2160" w:firstLine="720"/>
        <w:rPr>
          <w:sz w:val="20"/>
        </w:rPr>
      </w:pPr>
      <w:r>
        <w:rPr>
          <w:sz w:val="20"/>
        </w:rPr>
        <w:t>NATIONAL UNIVERSITY</w:t>
      </w:r>
    </w:p>
    <w:p w:rsidR="00276470" w:rsidRDefault="00276470">
      <w:pPr>
        <w:rPr>
          <w:sz w:val="20"/>
        </w:rPr>
      </w:pPr>
      <w:r>
        <w:rPr>
          <w:sz w:val="20"/>
        </w:rPr>
        <w:tab/>
      </w:r>
      <w:r>
        <w:rPr>
          <w:sz w:val="20"/>
        </w:rPr>
        <w:tab/>
      </w:r>
      <w:ins w:id="0" w:author="cal" w:date="2007-12-21T13:42:00Z">
        <w:r>
          <w:rPr>
            <w:sz w:val="20"/>
          </w:rPr>
          <w:tab/>
        </w:r>
      </w:ins>
      <w:r>
        <w:rPr>
          <w:sz w:val="20"/>
        </w:rPr>
        <w:t>Sociology 375: Contemporary Social Theory</w:t>
      </w:r>
    </w:p>
    <w:p w:rsidR="00276470" w:rsidRDefault="00276470">
      <w:pPr>
        <w:rPr>
          <w:sz w:val="20"/>
        </w:rPr>
      </w:pPr>
    </w:p>
    <w:p w:rsidR="00276470" w:rsidRDefault="00276470">
      <w:pPr>
        <w:rPr>
          <w:sz w:val="20"/>
        </w:rPr>
      </w:pPr>
    </w:p>
    <w:p w:rsidR="00276470" w:rsidRDefault="00276470">
      <w:pPr>
        <w:rPr>
          <w:sz w:val="20"/>
        </w:rPr>
      </w:pPr>
      <w:r>
        <w:rPr>
          <w:sz w:val="20"/>
        </w:rPr>
        <w:t>Instructor: Paul Semm</w:t>
      </w:r>
      <w:r>
        <w:rPr>
          <w:sz w:val="20"/>
        </w:rPr>
        <w:tab/>
      </w:r>
      <w:r>
        <w:rPr>
          <w:sz w:val="20"/>
        </w:rPr>
        <w:tab/>
      </w:r>
      <w:r>
        <w:rPr>
          <w:sz w:val="20"/>
        </w:rPr>
        <w:tab/>
      </w:r>
      <w:r>
        <w:rPr>
          <w:sz w:val="20"/>
        </w:rPr>
        <w:tab/>
      </w:r>
      <w:r>
        <w:rPr>
          <w:sz w:val="20"/>
        </w:rPr>
        <w:tab/>
        <w:t>Phone: 619-286-5254</w:t>
      </w:r>
    </w:p>
    <w:p w:rsidR="00276470" w:rsidRDefault="00276470">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276470" w:rsidRDefault="00276470">
      <w:pPr>
        <w:rPr>
          <w:sz w:val="20"/>
        </w:rPr>
      </w:pPr>
    </w:p>
    <w:p w:rsidR="00276470" w:rsidRDefault="00276470">
      <w:pPr>
        <w:rPr>
          <w:sz w:val="20"/>
        </w:rPr>
      </w:pPr>
      <w:r>
        <w:rPr>
          <w:sz w:val="20"/>
        </w:rPr>
        <w:t xml:space="preserve">Course Meets: </w:t>
      </w:r>
      <w:r>
        <w:rPr>
          <w:sz w:val="20"/>
        </w:rPr>
        <w:tab/>
        <w:t xml:space="preserve">M,W, Sa </w:t>
      </w:r>
    </w:p>
    <w:p w:rsidR="00276470" w:rsidRDefault="00276470">
      <w:pPr>
        <w:rPr>
          <w:sz w:val="20"/>
        </w:rPr>
      </w:pPr>
      <w:r>
        <w:rPr>
          <w:sz w:val="20"/>
        </w:rPr>
        <w:tab/>
      </w:r>
      <w:r>
        <w:rPr>
          <w:sz w:val="20"/>
        </w:rPr>
        <w:tab/>
        <w:t>Spectrum Center</w:t>
      </w:r>
      <w:r>
        <w:rPr>
          <w:sz w:val="20"/>
        </w:rPr>
        <w:tab/>
      </w:r>
    </w:p>
    <w:p w:rsidR="00276470" w:rsidRDefault="00276470">
      <w:pPr>
        <w:rPr>
          <w:sz w:val="20"/>
        </w:rPr>
      </w:pPr>
    </w:p>
    <w:p w:rsidR="00276470" w:rsidRDefault="00276470">
      <w:pPr>
        <w:rPr>
          <w:sz w:val="20"/>
        </w:rPr>
      </w:pPr>
      <w:r>
        <w:rPr>
          <w:sz w:val="20"/>
        </w:rPr>
        <w:t>Required Text:</w:t>
      </w:r>
    </w:p>
    <w:p w:rsidR="00276470" w:rsidRDefault="00276470">
      <w:pPr>
        <w:rPr>
          <w:sz w:val="20"/>
        </w:rPr>
      </w:pPr>
      <w:r>
        <w:rPr>
          <w:sz w:val="20"/>
        </w:rPr>
        <w:t>Ritzer, George.  Modern Sociological Theory. Boston: McGraw Hill, 2004. Ed.6</w:t>
      </w:r>
    </w:p>
    <w:p w:rsidR="00276470" w:rsidRDefault="00276470">
      <w:pPr>
        <w:rPr>
          <w:sz w:val="20"/>
        </w:rPr>
      </w:pPr>
      <w:r>
        <w:rPr>
          <w:sz w:val="20"/>
        </w:rPr>
        <w:t>Kivisto, Peter.   Social Theory: Roots and Branches. Los Angeles: Roxbury, 2003. Ed.2.</w:t>
      </w:r>
    </w:p>
    <w:p w:rsidR="00276470" w:rsidRDefault="00276470">
      <w:pPr>
        <w:rPr>
          <w:sz w:val="20"/>
        </w:rPr>
      </w:pPr>
      <w:r>
        <w:rPr>
          <w:sz w:val="20"/>
        </w:rPr>
        <w:t>Directed Readings</w:t>
      </w:r>
    </w:p>
    <w:p w:rsidR="00276470" w:rsidRDefault="00276470">
      <w:pPr>
        <w:rPr>
          <w:sz w:val="20"/>
        </w:rPr>
      </w:pPr>
    </w:p>
    <w:p w:rsidR="00276470" w:rsidRDefault="00276470">
      <w:pPr>
        <w:rPr>
          <w:sz w:val="20"/>
        </w:rPr>
      </w:pPr>
      <w:r>
        <w:rPr>
          <w:b/>
          <w:sz w:val="20"/>
        </w:rPr>
        <w:t>Course Description</w:t>
      </w:r>
      <w:r>
        <w:rPr>
          <w:sz w:val="20"/>
        </w:rPr>
        <w:t>:</w:t>
      </w:r>
    </w:p>
    <w:p w:rsidR="00276470" w:rsidRDefault="00276470">
      <w:pPr>
        <w:rPr>
          <w:sz w:val="20"/>
        </w:rPr>
      </w:pPr>
      <w:r>
        <w:rPr>
          <w:sz w:val="20"/>
        </w:rPr>
        <w:tab/>
        <w:t>This course examines the major social theories that have engaged social theorists from the 1930s to the present.  The course also investigates the historical, sociological, intellectual, and biographical contexts within which contemporary social theories have developed and the extent to which they inform current sociological research and thinking.</w:t>
      </w:r>
      <w:r>
        <w:rPr>
          <w:sz w:val="20"/>
        </w:rPr>
        <w:tab/>
      </w:r>
    </w:p>
    <w:p w:rsidR="00276470" w:rsidRDefault="00276470">
      <w:pPr>
        <w:ind w:firstLine="720"/>
        <w:rPr>
          <w:sz w:val="20"/>
        </w:rPr>
      </w:pPr>
      <w:r>
        <w:rPr>
          <w:sz w:val="20"/>
        </w:rPr>
        <w:t>There will be three main emphases throughout the course.  First, how does changing social reality force a restructuring of social theory?  An example of this is can be seen in the questions raised by the new phenomenon, the mega-corporation, for the basic assumptions of capitalism.  The second emphasis will be on what is called “American Exceptionalism,” and will be concerned with understanding the significance of the unique place that America has claimed for itself on the world stage.  And third, because</w:t>
      </w:r>
      <w:r>
        <w:rPr>
          <w:sz w:val="20"/>
        </w:rPr>
        <w:t xml:space="preserve"> the instructor’s main area is social problems, the course will identify current social problems and the ways in which contemporary theorists explain their causes and consequences, and suggest ways to solve them.</w:t>
      </w:r>
    </w:p>
    <w:p w:rsidR="00276470" w:rsidRDefault="00276470">
      <w:pPr>
        <w:rPr>
          <w:sz w:val="20"/>
        </w:rPr>
      </w:pPr>
    </w:p>
    <w:p w:rsidR="00276470" w:rsidRDefault="00276470">
      <w:pPr>
        <w:rPr>
          <w:color w:val="000000"/>
          <w:sz w:val="20"/>
        </w:rPr>
      </w:pPr>
      <w:r>
        <w:rPr>
          <w:rFonts w:ascii="Times New Roman" w:hAnsi="Times New Roman"/>
          <w:b/>
          <w:color w:val="000000"/>
          <w:sz w:val="20"/>
        </w:rPr>
        <w:t>Course Goals:</w:t>
      </w:r>
    </w:p>
    <w:p w:rsidR="00276470" w:rsidRDefault="00276470">
      <w:pPr>
        <w:rPr>
          <w:rFonts w:ascii="Times New Roman" w:hAnsi="Times New Roman"/>
          <w:color w:val="000000"/>
          <w:sz w:val="20"/>
        </w:rPr>
      </w:pPr>
      <w:r>
        <w:rPr>
          <w:rFonts w:ascii="Times New Roman" w:hAnsi="Times New Roman"/>
          <w:color w:val="000000"/>
          <w:sz w:val="20"/>
        </w:rPr>
        <w:t>Students will read a broad selection of major works by contemporary social theorists.  They will analyze the social issues, problems, and themes that gave rise to new theoretical frames for describing and understanding contemporary society, politics, and race, class, gender, and sexual orientation.  The focus will be on contemporary perspectives that modified classical social theorists such as Marx and Weber and on paradigm shifts that changed the modernist traditions of Western thought shaped by the class</w:t>
      </w:r>
      <w:r>
        <w:rPr>
          <w:rFonts w:ascii="Times New Roman" w:hAnsi="Times New Roman"/>
          <w:color w:val="000000"/>
          <w:sz w:val="20"/>
        </w:rPr>
        <w:t xml:space="preserve">ical theorists.  The sociological, historical, intellectual, and biographical influences shaping contemporary social theory will also be examined. </w:t>
      </w:r>
    </w:p>
    <w:p w:rsidR="00276470" w:rsidRDefault="00276470">
      <w:pPr>
        <w:rPr>
          <w:rFonts w:ascii="Times New Roman" w:hAnsi="Times New Roman"/>
          <w:color w:val="000000"/>
          <w:sz w:val="20"/>
        </w:rPr>
      </w:pPr>
    </w:p>
    <w:p w:rsidR="00276470" w:rsidRDefault="00276470">
      <w:pPr>
        <w:rPr>
          <w:color w:val="000000"/>
          <w:sz w:val="20"/>
        </w:rPr>
      </w:pPr>
      <w:r>
        <w:rPr>
          <w:rFonts w:ascii="Times New Roman" w:hAnsi="Times New Roman"/>
          <w:b/>
          <w:color w:val="000000"/>
          <w:sz w:val="20"/>
        </w:rPr>
        <w:t>Student Learning Outcomes:</w:t>
      </w:r>
    </w:p>
    <w:p w:rsidR="00276470" w:rsidRDefault="00276470">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276470" w:rsidRDefault="00276470">
      <w:pPr>
        <w:rPr>
          <w:rFonts w:ascii="Times New Roman" w:hAnsi="Times New Roman"/>
          <w:color w:val="000000"/>
          <w:sz w:val="20"/>
        </w:rPr>
      </w:pP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276470" w:rsidRDefault="00276470">
      <w:pPr>
        <w:numPr>
          <w:ilvl w:val="0"/>
          <w:numId w:val="2"/>
        </w:numPr>
        <w:rPr>
          <w:rFonts w:ascii="Times New Roman" w:hAnsi="Times New Roman"/>
          <w:color w:val="000000"/>
          <w:sz w:val="20"/>
        </w:rPr>
      </w:pPr>
      <w:r>
        <w:rPr>
          <w:rFonts w:ascii="Times New Roman" w:hAnsi="Times New Roman"/>
          <w:color w:val="000000"/>
          <w:sz w:val="20"/>
        </w:rPr>
        <w:t>Examine how they know what they know, i.e., introduce students to the post-modern approach to knowledge and reality as discourses and social products, and to the making of new knowledges.</w:t>
      </w:r>
    </w:p>
    <w:p w:rsidR="00276470" w:rsidRDefault="00276470">
      <w:pPr>
        <w:rPr>
          <w:b/>
          <w:color w:val="000000"/>
          <w:sz w:val="20"/>
        </w:rPr>
      </w:pPr>
    </w:p>
    <w:p w:rsidR="00276470" w:rsidRDefault="00276470">
      <w:pPr>
        <w:rPr>
          <w:rFonts w:ascii="Times New Roman" w:hAnsi="Times New Roman"/>
          <w:color w:val="000000"/>
          <w:sz w:val="20"/>
        </w:rPr>
      </w:pPr>
      <w:r>
        <w:rPr>
          <w:rFonts w:ascii="Times New Roman" w:hAnsi="Times New Roman"/>
          <w:b/>
          <w:color w:val="000000"/>
          <w:sz w:val="20"/>
        </w:rPr>
        <w:t>Course Content</w:t>
      </w:r>
    </w:p>
    <w:p w:rsidR="00276470" w:rsidRDefault="00276470">
      <w:pPr>
        <w:rPr>
          <w:color w:val="000000"/>
          <w:sz w:val="20"/>
        </w:rPr>
      </w:pPr>
      <w:r>
        <w:rPr>
          <w:rFonts w:ascii="Times New Roman" w:hAnsi="Times New Roman"/>
          <w:color w:val="000000"/>
          <w:sz w:val="20"/>
        </w:rPr>
        <w:t>This course covers the work of social theorists such Karl Marx, Max Weber, Emile Durkheim, Sigmund Freud, C. Wright Mills, Talcott Parsons,  Herbert Marcuse, Michele Foucault,  Arundhati Roy,  George Ritzer, Jean Baudrillard, Immanuel Wallerstein, Zygmunt Bauman, Andrew Feenberg, Neil Postman, Aldo Leopold. To foster scholarly discussion, t</w:t>
      </w:r>
      <w:r>
        <w:rPr>
          <w:rFonts w:ascii="Times New Roman" w:hAnsi="Times New Roman"/>
          <w:sz w:val="20"/>
        </w:rPr>
        <w:t>he course will be organized around small and large group discussion, lecture, workshops, and media presentations.</w:t>
      </w:r>
    </w:p>
    <w:p w:rsidR="00276470" w:rsidRDefault="00276470">
      <w:pPr>
        <w:numPr>
          <w:ins w:id="1" w:author="CAL" w:date="2006-08-21T12:08:00Z"/>
        </w:numPr>
        <w:rPr>
          <w:color w:val="000000"/>
          <w:sz w:val="20"/>
        </w:rPr>
      </w:pPr>
    </w:p>
    <w:p w:rsidR="00276470" w:rsidRDefault="00276470">
      <w:pPr>
        <w:rPr>
          <w:color w:val="000000"/>
          <w:sz w:val="20"/>
        </w:rPr>
      </w:pPr>
    </w:p>
    <w:p w:rsidR="00276470" w:rsidRDefault="00276470">
      <w:pPr>
        <w:numPr>
          <w:numberingChange w:id="2" w:author="CAL" w:date="2006-08-21T12:14:00Z" w:original=""/>
        </w:num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critical theory</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neo-Marxism</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symbolic interactionism</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 xml:space="preserve">structuralism </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post-structuralism</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postmodernism</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theories of the mass media</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theories of consumerism</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theories of globalization</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social theory and the environment</w:t>
      </w:r>
    </w:p>
    <w:p w:rsidR="00276470" w:rsidRDefault="00276470">
      <w:pPr>
        <w:numPr>
          <w:ilvl w:val="0"/>
          <w:numId w:val="1"/>
        </w:numPr>
        <w:rPr>
          <w:rFonts w:ascii="Times New Roman" w:hAnsi="Times New Roman"/>
          <w:color w:val="000000"/>
          <w:sz w:val="20"/>
        </w:rPr>
      </w:pPr>
      <w:r>
        <w:rPr>
          <w:rFonts w:ascii="Times New Roman" w:hAnsi="Times New Roman"/>
          <w:color w:val="000000"/>
          <w:sz w:val="20"/>
        </w:rPr>
        <w:t>social theory and technology</w:t>
      </w:r>
    </w:p>
    <w:p w:rsidR="00276470" w:rsidRDefault="00276470">
      <w:pPr>
        <w:rPr>
          <w:rFonts w:ascii="Times New Roman" w:hAnsi="Times New Roman"/>
          <w:color w:val="000000"/>
          <w:sz w:val="20"/>
        </w:rPr>
      </w:pPr>
    </w:p>
    <w:p w:rsidR="00276470" w:rsidRDefault="00276470">
      <w:pPr>
        <w:rPr>
          <w:sz w:val="20"/>
        </w:rPr>
      </w:pPr>
    </w:p>
    <w:p w:rsidR="00276470" w:rsidRDefault="00276470">
      <w:pPr>
        <w:rPr>
          <w:sz w:val="20"/>
        </w:rPr>
      </w:pPr>
    </w:p>
    <w:p w:rsidR="00276470" w:rsidRDefault="00276470">
      <w:pPr>
        <w:rPr>
          <w:sz w:val="20"/>
        </w:rPr>
      </w:pPr>
      <w:r>
        <w:rPr>
          <w:b/>
          <w:sz w:val="20"/>
        </w:rPr>
        <w:t>Evaluation Process</w:t>
      </w:r>
      <w:r>
        <w:rPr>
          <w:sz w:val="20"/>
        </w:rPr>
        <w:t>:</w:t>
      </w:r>
    </w:p>
    <w:p w:rsidR="00276470" w:rsidRDefault="00276470">
      <w:pPr>
        <w:ind w:firstLine="720"/>
        <w:rPr>
          <w:sz w:val="20"/>
        </w:rPr>
      </w:pPr>
      <w:r>
        <w:rPr>
          <w:sz w:val="20"/>
        </w:rPr>
        <w:t xml:space="preserve">There will be a total of 200 points. </w:t>
      </w:r>
    </w:p>
    <w:p w:rsidR="00276470" w:rsidRDefault="00276470">
      <w:pPr>
        <w:rPr>
          <w:sz w:val="20"/>
        </w:rPr>
      </w:pPr>
    </w:p>
    <w:p w:rsidR="00276470" w:rsidRDefault="00276470">
      <w:pPr>
        <w:ind w:left="720"/>
        <w:rPr>
          <w:sz w:val="20"/>
        </w:rPr>
      </w:pPr>
      <w:r>
        <w:rPr>
          <w:sz w:val="20"/>
        </w:rPr>
        <w:t xml:space="preserve">Exams. There will be twp exams, a midterm and final, each worth seventy-five (75) points for a total of one hundred and fifty (150) points.  The exams will be based on the lectures, the readings, and in-class videos.  The exams will consist of multiple choice, true/false, fill-in, and short answer questions.  </w:t>
      </w:r>
    </w:p>
    <w:p w:rsidR="00276470" w:rsidRDefault="00276470">
      <w:pPr>
        <w:ind w:firstLine="720"/>
        <w:rPr>
          <w:sz w:val="20"/>
        </w:rPr>
      </w:pPr>
    </w:p>
    <w:p w:rsidR="00276470" w:rsidRDefault="00276470">
      <w:pPr>
        <w:ind w:left="720"/>
        <w:rPr>
          <w:sz w:val="20"/>
        </w:rPr>
      </w:pPr>
      <w:r>
        <w:rPr>
          <w:sz w:val="20"/>
        </w:rPr>
        <w:t>Oral and Written Reports. Each student will give an oral report on one of the assigned readings.  With the report, the students will hand in a two page written paper analyzing the reading on which they reported.  This paper should include the thesis, or theme, and the main points of the reading, and also relate the reading to the topic of that particular class, e.g., how does Weber’s essay on bureaucracy relate to the topic, “the problems of modernity.”  The paper must also be computer generated and in essa</w:t>
      </w:r>
      <w:r>
        <w:rPr>
          <w:sz w:val="20"/>
        </w:rPr>
        <w:t xml:space="preserve">y form and handed in on the day of the report. The report and the essay combined will be worth fifty (50) points. </w:t>
      </w:r>
    </w:p>
    <w:p w:rsidR="00276470" w:rsidRDefault="00276470">
      <w:pPr>
        <w:ind w:firstLine="720"/>
        <w:rPr>
          <w:sz w:val="20"/>
        </w:rPr>
      </w:pPr>
    </w:p>
    <w:p w:rsidR="00276470" w:rsidRDefault="00276470">
      <w:pPr>
        <w:ind w:left="720"/>
        <w:rPr>
          <w:sz w:val="20"/>
        </w:rPr>
      </w:pPr>
      <w:r>
        <w:rPr>
          <w:sz w:val="20"/>
        </w:rPr>
        <w:t xml:space="preserve">Papers.  There will be two papers assigned during the term.  These papers will be three to four pages in length and  focus on the application of theory to a social issue or social problem discussed in class. The papers will be worth twenty-five (25) points each for a total of fifty (50) points.. </w:t>
      </w:r>
    </w:p>
    <w:p w:rsidR="00276470" w:rsidRDefault="00276470">
      <w:pPr>
        <w:ind w:left="720"/>
        <w:rPr>
          <w:sz w:val="20"/>
        </w:rPr>
      </w:pPr>
    </w:p>
    <w:p w:rsidR="00276470" w:rsidRDefault="00276470">
      <w:pPr>
        <w:ind w:left="720"/>
        <w:rPr>
          <w:sz w:val="20"/>
        </w:rPr>
      </w:pPr>
    </w:p>
    <w:p w:rsidR="00276470" w:rsidRDefault="00276470">
      <w:pPr>
        <w:ind w:left="720"/>
        <w:rPr>
          <w:sz w:val="20"/>
        </w:rPr>
      </w:pPr>
    </w:p>
    <w:p w:rsidR="00276470" w:rsidRDefault="00276470">
      <w:pPr>
        <w:ind w:left="720"/>
        <w:rPr>
          <w:sz w:val="20"/>
        </w:rPr>
      </w:pPr>
      <w:r>
        <w:rPr>
          <w:sz w:val="20"/>
        </w:rPr>
        <w:t>Class Participation. The final twenty (20)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r>
        <w:rPr>
          <w:b/>
          <w:sz w:val="20"/>
        </w:rPr>
        <w:t>Points System</w:t>
      </w:r>
      <w:r>
        <w:rPr>
          <w:sz w:val="20"/>
        </w:rPr>
        <w:t>:</w:t>
      </w:r>
    </w:p>
    <w:p w:rsidR="00276470" w:rsidRDefault="00276470">
      <w:pPr>
        <w:rPr>
          <w:sz w:val="20"/>
        </w:rPr>
      </w:pPr>
      <w:r>
        <w:rPr>
          <w:sz w:val="20"/>
        </w:rPr>
        <w:t xml:space="preserve"> </w:t>
      </w:r>
    </w:p>
    <w:p w:rsidR="00276470" w:rsidRDefault="00276470">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276470" w:rsidRDefault="00276470">
      <w:pPr>
        <w:rPr>
          <w:sz w:val="20"/>
        </w:rPr>
      </w:pPr>
      <w:r>
        <w:rPr>
          <w:sz w:val="20"/>
        </w:rPr>
        <w:t xml:space="preserve">Exams </w:t>
      </w:r>
      <w:r>
        <w:rPr>
          <w:sz w:val="20"/>
        </w:rPr>
        <w:tab/>
      </w:r>
      <w:r>
        <w:rPr>
          <w:sz w:val="20"/>
        </w:rPr>
        <w:tab/>
        <w:t>2</w:t>
      </w:r>
      <w:r>
        <w:rPr>
          <w:sz w:val="20"/>
        </w:rPr>
        <w:tab/>
        <w:t xml:space="preserve">75 </w:t>
      </w:r>
      <w:r>
        <w:rPr>
          <w:sz w:val="20"/>
        </w:rPr>
        <w:tab/>
      </w:r>
      <w:r>
        <w:rPr>
          <w:sz w:val="20"/>
        </w:rPr>
        <w:tab/>
      </w:r>
      <w:r>
        <w:rPr>
          <w:sz w:val="20"/>
        </w:rPr>
        <w:tab/>
        <w:t>150</w:t>
      </w:r>
      <w:r>
        <w:rPr>
          <w:sz w:val="20"/>
        </w:rPr>
        <w:tab/>
      </w:r>
      <w:r>
        <w:rPr>
          <w:sz w:val="20"/>
        </w:rPr>
        <w:tab/>
      </w:r>
      <w:r>
        <w:rPr>
          <w:sz w:val="20"/>
        </w:rPr>
        <w:tab/>
        <w:t>50%</w:t>
      </w:r>
    </w:p>
    <w:p w:rsidR="00276470" w:rsidRDefault="00276470">
      <w:pPr>
        <w:rPr>
          <w:sz w:val="20"/>
        </w:rPr>
      </w:pPr>
      <w:r>
        <w:rPr>
          <w:sz w:val="20"/>
        </w:rPr>
        <w:tab/>
      </w:r>
    </w:p>
    <w:p w:rsidR="00276470" w:rsidRDefault="00276470">
      <w:pPr>
        <w:rPr>
          <w:sz w:val="20"/>
        </w:rPr>
      </w:pPr>
      <w:r>
        <w:rPr>
          <w:sz w:val="20"/>
        </w:rPr>
        <w:t>Reports</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16.66%</w:t>
      </w:r>
    </w:p>
    <w:p w:rsidR="00276470" w:rsidRDefault="00276470">
      <w:pPr>
        <w:rPr>
          <w:sz w:val="20"/>
        </w:rPr>
      </w:pPr>
    </w:p>
    <w:p w:rsidR="00276470" w:rsidRDefault="00276470">
      <w:pPr>
        <w:rPr>
          <w:sz w:val="20"/>
        </w:rPr>
      </w:pPr>
      <w:r>
        <w:rPr>
          <w:sz w:val="20"/>
        </w:rPr>
        <w:t>Paper</w:t>
      </w:r>
      <w:r>
        <w:rPr>
          <w:sz w:val="20"/>
        </w:rPr>
        <w:tab/>
      </w:r>
      <w:r>
        <w:rPr>
          <w:sz w:val="20"/>
        </w:rPr>
        <w:tab/>
        <w:t>2</w:t>
      </w:r>
      <w:r>
        <w:rPr>
          <w:sz w:val="20"/>
        </w:rPr>
        <w:tab/>
        <w:t>25</w:t>
      </w:r>
      <w:r>
        <w:rPr>
          <w:sz w:val="20"/>
        </w:rPr>
        <w:tab/>
      </w:r>
      <w:r>
        <w:rPr>
          <w:sz w:val="20"/>
        </w:rPr>
        <w:tab/>
      </w:r>
      <w:r>
        <w:rPr>
          <w:sz w:val="20"/>
        </w:rPr>
        <w:tab/>
        <w:t>50</w:t>
      </w:r>
      <w:r>
        <w:rPr>
          <w:sz w:val="20"/>
        </w:rPr>
        <w:tab/>
      </w:r>
      <w:r>
        <w:rPr>
          <w:sz w:val="20"/>
        </w:rPr>
        <w:tab/>
      </w:r>
      <w:r>
        <w:rPr>
          <w:sz w:val="20"/>
        </w:rPr>
        <w:tab/>
        <w:t>16.66%</w:t>
      </w:r>
    </w:p>
    <w:p w:rsidR="00276470" w:rsidRDefault="00276470">
      <w:pPr>
        <w:rPr>
          <w:sz w:val="20"/>
        </w:rPr>
      </w:pPr>
    </w:p>
    <w:p w:rsidR="00276470" w:rsidRDefault="00276470">
      <w:pPr>
        <w:rPr>
          <w:sz w:val="20"/>
        </w:rPr>
      </w:pPr>
      <w:r>
        <w:rPr>
          <w:sz w:val="20"/>
        </w:rPr>
        <w:t>Participation</w:t>
      </w:r>
      <w:r>
        <w:rPr>
          <w:sz w:val="20"/>
        </w:rPr>
        <w:tab/>
      </w:r>
      <w:r>
        <w:rPr>
          <w:sz w:val="20"/>
        </w:rPr>
        <w:tab/>
        <w:t>50</w:t>
      </w:r>
      <w:r>
        <w:rPr>
          <w:sz w:val="20"/>
        </w:rPr>
        <w:tab/>
      </w:r>
      <w:r>
        <w:rPr>
          <w:sz w:val="20"/>
        </w:rPr>
        <w:tab/>
      </w:r>
      <w:r>
        <w:rPr>
          <w:sz w:val="20"/>
        </w:rPr>
        <w:tab/>
      </w:r>
      <w:r>
        <w:rPr>
          <w:sz w:val="20"/>
          <w:u w:val="single"/>
        </w:rPr>
        <w:t>50</w:t>
      </w:r>
      <w:r>
        <w:rPr>
          <w:sz w:val="20"/>
        </w:rPr>
        <w:tab/>
      </w:r>
      <w:r>
        <w:rPr>
          <w:sz w:val="20"/>
        </w:rPr>
        <w:tab/>
      </w:r>
      <w:r>
        <w:rPr>
          <w:sz w:val="20"/>
        </w:rPr>
        <w:tab/>
      </w:r>
      <w:r>
        <w:rPr>
          <w:sz w:val="20"/>
          <w:u w:val="single"/>
        </w:rPr>
        <w:t>16.66%</w:t>
      </w:r>
    </w:p>
    <w:p w:rsidR="00276470" w:rsidRDefault="00276470">
      <w:pPr>
        <w:rPr>
          <w:sz w:val="20"/>
        </w:rPr>
      </w:pPr>
      <w:r>
        <w:rPr>
          <w:sz w:val="20"/>
        </w:rPr>
        <w:tab/>
      </w:r>
      <w:r>
        <w:rPr>
          <w:sz w:val="20"/>
        </w:rPr>
        <w:tab/>
      </w:r>
      <w:r>
        <w:rPr>
          <w:sz w:val="20"/>
        </w:rPr>
        <w:tab/>
      </w:r>
      <w:r>
        <w:rPr>
          <w:sz w:val="20"/>
        </w:rPr>
        <w:tab/>
      </w:r>
      <w:r>
        <w:rPr>
          <w:sz w:val="20"/>
        </w:rPr>
        <w:tab/>
      </w:r>
      <w:r>
        <w:rPr>
          <w:sz w:val="20"/>
        </w:rPr>
        <w:tab/>
        <w:t>300</w:t>
      </w:r>
      <w:r>
        <w:rPr>
          <w:sz w:val="20"/>
        </w:rPr>
        <w:tab/>
      </w:r>
      <w:r>
        <w:rPr>
          <w:sz w:val="20"/>
        </w:rPr>
        <w:tab/>
      </w:r>
      <w:r>
        <w:rPr>
          <w:sz w:val="20"/>
        </w:rPr>
        <w:tab/>
        <w:t>100%</w:t>
      </w:r>
    </w:p>
    <w:p w:rsidR="00276470" w:rsidRDefault="00276470">
      <w:pPr>
        <w:rPr>
          <w:sz w:val="20"/>
        </w:rPr>
      </w:pPr>
    </w:p>
    <w:p w:rsidR="00276470" w:rsidRDefault="00276470">
      <w:pPr>
        <w:rPr>
          <w:sz w:val="20"/>
        </w:rPr>
      </w:pPr>
    </w:p>
    <w:p w:rsidR="00276470" w:rsidRDefault="00276470">
      <w:pPr>
        <w:rPr>
          <w:sz w:val="20"/>
        </w:rPr>
      </w:pPr>
      <w:r>
        <w:rPr>
          <w:sz w:val="20"/>
        </w:rPr>
        <w:t>Grading System:</w:t>
      </w:r>
    </w:p>
    <w:p w:rsidR="00276470" w:rsidRDefault="00276470">
      <w:pPr>
        <w:rPr>
          <w:sz w:val="20"/>
        </w:rPr>
      </w:pPr>
    </w:p>
    <w:p w:rsidR="00276470" w:rsidRDefault="00276470">
      <w:pPr>
        <w:rPr>
          <w:sz w:val="20"/>
        </w:rPr>
      </w:pPr>
      <w:r>
        <w:rPr>
          <w:sz w:val="20"/>
        </w:rPr>
        <w:tab/>
        <w:t>Grade</w:t>
      </w:r>
      <w:r>
        <w:rPr>
          <w:sz w:val="20"/>
        </w:rPr>
        <w:tab/>
      </w:r>
      <w:r>
        <w:rPr>
          <w:sz w:val="20"/>
        </w:rPr>
        <w:tab/>
      </w:r>
      <w:r>
        <w:rPr>
          <w:sz w:val="20"/>
        </w:rPr>
        <w:tab/>
        <w:t>Percent</w:t>
      </w:r>
    </w:p>
    <w:p w:rsidR="00276470" w:rsidRDefault="00276470">
      <w:pPr>
        <w:rPr>
          <w:sz w:val="20"/>
        </w:rPr>
      </w:pPr>
    </w:p>
    <w:p w:rsidR="00276470" w:rsidRDefault="00276470">
      <w:pPr>
        <w:rPr>
          <w:sz w:val="20"/>
        </w:rPr>
      </w:pPr>
      <w:r>
        <w:rPr>
          <w:sz w:val="20"/>
        </w:rPr>
        <w:tab/>
        <w:t>A</w:t>
      </w:r>
      <w:r>
        <w:rPr>
          <w:sz w:val="20"/>
        </w:rPr>
        <w:tab/>
      </w:r>
      <w:r>
        <w:rPr>
          <w:sz w:val="20"/>
        </w:rPr>
        <w:tab/>
        <w:t xml:space="preserve">          93%-100%</w:t>
      </w:r>
    </w:p>
    <w:p w:rsidR="00276470" w:rsidRDefault="00276470">
      <w:pPr>
        <w:rPr>
          <w:sz w:val="20"/>
        </w:rPr>
      </w:pPr>
      <w:r>
        <w:rPr>
          <w:sz w:val="20"/>
        </w:rPr>
        <w:tab/>
        <w:t>A-</w:t>
      </w:r>
      <w:r>
        <w:rPr>
          <w:sz w:val="20"/>
        </w:rPr>
        <w:tab/>
      </w:r>
      <w:r>
        <w:rPr>
          <w:sz w:val="20"/>
        </w:rPr>
        <w:tab/>
        <w:t xml:space="preserve">          90%-92%</w:t>
      </w:r>
    </w:p>
    <w:p w:rsidR="00276470" w:rsidRDefault="00276470">
      <w:pPr>
        <w:rPr>
          <w:sz w:val="20"/>
        </w:rPr>
      </w:pPr>
      <w:r>
        <w:rPr>
          <w:sz w:val="20"/>
        </w:rPr>
        <w:tab/>
        <w:t>B+</w:t>
      </w:r>
      <w:r>
        <w:rPr>
          <w:sz w:val="20"/>
        </w:rPr>
        <w:tab/>
      </w:r>
      <w:r>
        <w:rPr>
          <w:sz w:val="20"/>
        </w:rPr>
        <w:tab/>
        <w:t xml:space="preserve">          87%-89%</w:t>
      </w:r>
    </w:p>
    <w:p w:rsidR="00276470" w:rsidRDefault="00276470">
      <w:pPr>
        <w:rPr>
          <w:sz w:val="20"/>
        </w:rPr>
      </w:pPr>
      <w:r>
        <w:rPr>
          <w:sz w:val="20"/>
        </w:rPr>
        <w:tab/>
        <w:t>B</w:t>
      </w:r>
      <w:r>
        <w:rPr>
          <w:sz w:val="20"/>
        </w:rPr>
        <w:tab/>
      </w:r>
      <w:r>
        <w:rPr>
          <w:sz w:val="20"/>
        </w:rPr>
        <w:tab/>
        <w:t xml:space="preserve">          83%-86%</w:t>
      </w:r>
    </w:p>
    <w:p w:rsidR="00276470" w:rsidRDefault="00276470">
      <w:pPr>
        <w:rPr>
          <w:sz w:val="20"/>
        </w:rPr>
      </w:pPr>
      <w:r>
        <w:rPr>
          <w:sz w:val="20"/>
        </w:rPr>
        <w:tab/>
        <w:t>B-</w:t>
      </w:r>
      <w:r>
        <w:rPr>
          <w:sz w:val="20"/>
        </w:rPr>
        <w:tab/>
      </w:r>
      <w:r>
        <w:rPr>
          <w:sz w:val="20"/>
        </w:rPr>
        <w:tab/>
        <w:t xml:space="preserve">          80%-82%</w:t>
      </w:r>
    </w:p>
    <w:p w:rsidR="00276470" w:rsidRDefault="00276470">
      <w:pPr>
        <w:rPr>
          <w:sz w:val="20"/>
        </w:rPr>
      </w:pPr>
      <w:r>
        <w:rPr>
          <w:sz w:val="20"/>
        </w:rPr>
        <w:tab/>
        <w:t>C+</w:t>
      </w:r>
      <w:r>
        <w:rPr>
          <w:sz w:val="20"/>
        </w:rPr>
        <w:tab/>
      </w:r>
      <w:r>
        <w:rPr>
          <w:sz w:val="20"/>
        </w:rPr>
        <w:tab/>
        <w:t xml:space="preserve">          77%-79%</w:t>
      </w:r>
    </w:p>
    <w:p w:rsidR="00276470" w:rsidRDefault="00276470">
      <w:pPr>
        <w:rPr>
          <w:sz w:val="20"/>
        </w:rPr>
      </w:pPr>
      <w:r>
        <w:rPr>
          <w:sz w:val="20"/>
        </w:rPr>
        <w:tab/>
        <w:t>C</w:t>
      </w:r>
      <w:r>
        <w:rPr>
          <w:sz w:val="20"/>
        </w:rPr>
        <w:tab/>
      </w:r>
      <w:r>
        <w:rPr>
          <w:sz w:val="20"/>
        </w:rPr>
        <w:tab/>
        <w:t xml:space="preserve">          73%-76%</w:t>
      </w:r>
    </w:p>
    <w:p w:rsidR="00276470" w:rsidRDefault="00276470">
      <w:pPr>
        <w:rPr>
          <w:sz w:val="20"/>
        </w:rPr>
      </w:pPr>
      <w:r>
        <w:rPr>
          <w:sz w:val="20"/>
        </w:rPr>
        <w:tab/>
        <w:t>C-</w:t>
      </w:r>
      <w:r>
        <w:rPr>
          <w:sz w:val="20"/>
        </w:rPr>
        <w:tab/>
      </w:r>
      <w:r>
        <w:rPr>
          <w:sz w:val="20"/>
        </w:rPr>
        <w:tab/>
        <w:t xml:space="preserve">          70%-72%</w:t>
      </w:r>
    </w:p>
    <w:p w:rsidR="00276470" w:rsidRDefault="00276470">
      <w:pPr>
        <w:rPr>
          <w:sz w:val="20"/>
        </w:rPr>
      </w:pPr>
      <w:r>
        <w:rPr>
          <w:sz w:val="20"/>
        </w:rPr>
        <w:tab/>
        <w:t>D</w:t>
      </w:r>
      <w:r>
        <w:rPr>
          <w:sz w:val="20"/>
        </w:rPr>
        <w:tab/>
      </w:r>
      <w:r>
        <w:rPr>
          <w:sz w:val="20"/>
        </w:rPr>
        <w:tab/>
        <w:t xml:space="preserve">          60%-69%</w:t>
      </w:r>
    </w:p>
    <w:p w:rsidR="00276470" w:rsidRDefault="00276470">
      <w:pPr>
        <w:rPr>
          <w:sz w:val="20"/>
        </w:rPr>
      </w:pPr>
      <w:r>
        <w:rPr>
          <w:sz w:val="20"/>
        </w:rPr>
        <w:tab/>
        <w:t>F</w:t>
      </w:r>
      <w:r>
        <w:rPr>
          <w:sz w:val="20"/>
        </w:rPr>
        <w:tab/>
      </w:r>
      <w:r>
        <w:rPr>
          <w:sz w:val="20"/>
        </w:rPr>
        <w:tab/>
        <w:t xml:space="preserve">          below 60% </w:t>
      </w:r>
    </w:p>
    <w:p w:rsidR="00276470" w:rsidRDefault="00276470">
      <w:pPr>
        <w:rPr>
          <w:sz w:val="20"/>
        </w:rPr>
      </w:pPr>
    </w:p>
    <w:p w:rsidR="00276470" w:rsidRDefault="00276470">
      <w:pPr>
        <w:rPr>
          <w:sz w:val="20"/>
        </w:rPr>
      </w:pPr>
      <w:r>
        <w:rPr>
          <w:sz w:val="20"/>
        </w:rPr>
        <w:t>Late Work:</w:t>
      </w:r>
    </w:p>
    <w:p w:rsidR="00276470" w:rsidRDefault="00276470">
      <w:pPr>
        <w:rPr>
          <w:sz w:val="20"/>
        </w:rPr>
      </w:pPr>
      <w:r>
        <w:rPr>
          <w:sz w:val="20"/>
        </w:rPr>
        <w:tab/>
        <w:t>work will be given a full grade reduction for each day it is late.  Exceptions in grade deduction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276470" w:rsidRDefault="00276470">
      <w:pPr>
        <w:rPr>
          <w:sz w:val="20"/>
        </w:rPr>
      </w:pPr>
    </w:p>
    <w:p w:rsidR="00276470" w:rsidRDefault="00276470">
      <w:pPr>
        <w:rPr>
          <w:sz w:val="20"/>
        </w:rPr>
      </w:pPr>
      <w:r>
        <w:rPr>
          <w:sz w:val="20"/>
        </w:rPr>
        <w:t>Class Structure:</w:t>
      </w:r>
    </w:p>
    <w:p w:rsidR="00276470" w:rsidRDefault="00276470">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there will be video (usually a part of a documentary relevant for the topic.)  After </w:t>
      </w:r>
      <w:r>
        <w:rPr>
          <w:sz w:val="20"/>
        </w:rPr>
        <w:t xml:space="preserve">viewing the documentary, the class will discuss it.  The two most important ways to gain class participation points is during the discussions on the reports and during the discussions on the videos. </w:t>
      </w:r>
    </w:p>
    <w:p w:rsidR="00276470" w:rsidRDefault="00276470">
      <w:pPr>
        <w:rPr>
          <w:sz w:val="20"/>
        </w:rPr>
      </w:pPr>
      <w:r>
        <w:rPr>
          <w:sz w:val="20"/>
        </w:rPr>
        <w:tab/>
        <w:t xml:space="preserve">. </w:t>
      </w:r>
    </w:p>
    <w:p w:rsidR="00276470" w:rsidRDefault="00276470">
      <w:pPr>
        <w:rPr>
          <w:sz w:val="20"/>
        </w:rPr>
      </w:pPr>
    </w:p>
    <w:p w:rsidR="00276470" w:rsidRDefault="00276470">
      <w:pPr>
        <w:rPr>
          <w:sz w:val="20"/>
        </w:rPr>
      </w:pPr>
      <w:r>
        <w:rPr>
          <w:sz w:val="20"/>
        </w:rPr>
        <w:tab/>
      </w:r>
      <w:r>
        <w:rPr>
          <w:sz w:val="20"/>
        </w:rPr>
        <w:tab/>
      </w:r>
      <w:r>
        <w:rPr>
          <w:sz w:val="20"/>
        </w:rPr>
        <w:tab/>
      </w:r>
    </w:p>
    <w:p w:rsidR="00276470" w:rsidRDefault="00276470">
      <w:pPr>
        <w:rPr>
          <w:sz w:val="20"/>
        </w:rPr>
      </w:pPr>
      <w:r>
        <w:rPr>
          <w:sz w:val="20"/>
        </w:rPr>
        <w:tab/>
      </w:r>
      <w:r>
        <w:rPr>
          <w:sz w:val="20"/>
        </w:rPr>
        <w:tab/>
      </w: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p>
    <w:p w:rsidR="00276470" w:rsidRDefault="00276470">
      <w:pPr>
        <w:rPr>
          <w:sz w:val="20"/>
        </w:rPr>
      </w:pPr>
      <w:r>
        <w:rPr>
          <w:sz w:val="20"/>
        </w:rPr>
        <w:t>Class Schedule:</w:t>
      </w:r>
    </w:p>
    <w:p w:rsidR="00276470" w:rsidRDefault="00276470">
      <w:pPr>
        <w:rPr>
          <w:sz w:val="20"/>
        </w:rPr>
      </w:pPr>
      <w:r>
        <w:rPr>
          <w:sz w:val="20"/>
          <w:u w:val="single"/>
        </w:rPr>
        <w:t>Meeting</w:t>
      </w:r>
      <w:r>
        <w:rPr>
          <w:sz w:val="20"/>
        </w:rPr>
        <w:tab/>
      </w:r>
      <w:r>
        <w:rPr>
          <w:sz w:val="20"/>
        </w:rPr>
        <w:tab/>
      </w:r>
      <w:r>
        <w:rPr>
          <w:sz w:val="20"/>
        </w:rPr>
        <w:tab/>
      </w:r>
      <w:r>
        <w:rPr>
          <w:sz w:val="20"/>
        </w:rPr>
        <w:tab/>
      </w:r>
      <w:r>
        <w:rPr>
          <w:sz w:val="20"/>
          <w:u w:val="single"/>
        </w:rPr>
        <w:t>Topics and Reading Assignments</w:t>
      </w:r>
      <w:r>
        <w:rPr>
          <w:sz w:val="20"/>
        </w:rPr>
        <w:tab/>
      </w:r>
      <w:r>
        <w:rPr>
          <w:sz w:val="20"/>
        </w:rPr>
        <w:tab/>
      </w:r>
      <w:r>
        <w:rPr>
          <w:sz w:val="20"/>
        </w:rPr>
        <w:tab/>
      </w:r>
    </w:p>
    <w:p w:rsidR="00276470" w:rsidRDefault="00276470">
      <w:pPr>
        <w:rPr>
          <w:sz w:val="20"/>
        </w:rPr>
      </w:pPr>
    </w:p>
    <w:p w:rsidR="00276470" w:rsidRDefault="00276470">
      <w:pPr>
        <w:rPr>
          <w:sz w:val="20"/>
        </w:rPr>
      </w:pPr>
      <w:r>
        <w:rPr>
          <w:sz w:val="20"/>
        </w:rPr>
        <w:t xml:space="preserve">Class 1  </w:t>
      </w:r>
      <w:r>
        <w:rPr>
          <w:sz w:val="20"/>
        </w:rPr>
        <w:tab/>
      </w:r>
      <w:r>
        <w:rPr>
          <w:sz w:val="20"/>
        </w:rPr>
        <w:tab/>
      </w:r>
      <w:r>
        <w:rPr>
          <w:sz w:val="20"/>
        </w:rPr>
        <w:tab/>
      </w:r>
      <w:r>
        <w:rPr>
          <w:sz w:val="20"/>
        </w:rPr>
        <w:tab/>
      </w:r>
      <w:r>
        <w:rPr>
          <w:b/>
          <w:sz w:val="20"/>
        </w:rPr>
        <w:t>Course Introduction</w:t>
      </w:r>
    </w:p>
    <w:p w:rsidR="00276470" w:rsidRDefault="00276470">
      <w:pPr>
        <w:rPr>
          <w:sz w:val="20"/>
        </w:rPr>
      </w:pPr>
      <w:r>
        <w:rPr>
          <w:sz w:val="20"/>
        </w:rPr>
        <w:tab/>
      </w:r>
      <w:r>
        <w:rPr>
          <w:sz w:val="20"/>
        </w:rPr>
        <w:tab/>
      </w:r>
      <w:r>
        <w:rPr>
          <w:sz w:val="20"/>
        </w:rPr>
        <w:tab/>
      </w:r>
      <w:r>
        <w:rPr>
          <w:sz w:val="20"/>
        </w:rPr>
        <w:tab/>
        <w:t>“</w:t>
      </w:r>
      <w:r>
        <w:rPr>
          <w:b/>
          <w:sz w:val="20"/>
        </w:rPr>
        <w:t>Classical Social Theory”</w:t>
      </w:r>
    </w:p>
    <w:p w:rsidR="00276470" w:rsidRDefault="00276470">
      <w:pPr>
        <w:rPr>
          <w:sz w:val="20"/>
        </w:rPr>
      </w:pPr>
      <w:r>
        <w:rPr>
          <w:sz w:val="20"/>
        </w:rPr>
        <w:tab/>
      </w:r>
      <w:r>
        <w:rPr>
          <w:sz w:val="20"/>
        </w:rPr>
        <w:tab/>
        <w:t>Reading Assignment:</w:t>
      </w:r>
      <w:r>
        <w:rPr>
          <w:sz w:val="20"/>
        </w:rPr>
        <w:tab/>
        <w:t>Ritzer: Chapter 1(1-21), 2 (69-78)</w:t>
      </w:r>
    </w:p>
    <w:p w:rsidR="00276470" w:rsidRDefault="00276470">
      <w:pPr>
        <w:rPr>
          <w:sz w:val="20"/>
        </w:rPr>
      </w:pPr>
    </w:p>
    <w:p w:rsidR="00276470" w:rsidRDefault="00276470">
      <w:pPr>
        <w:rPr>
          <w:sz w:val="20"/>
        </w:rPr>
      </w:pPr>
    </w:p>
    <w:p w:rsidR="00276470" w:rsidRDefault="00276470">
      <w:pPr>
        <w:rPr>
          <w:b/>
          <w:sz w:val="20"/>
        </w:rPr>
      </w:pPr>
      <w:r>
        <w:rPr>
          <w:sz w:val="20"/>
        </w:rPr>
        <w:t>Class 2</w:t>
      </w:r>
      <w:r>
        <w:rPr>
          <w:sz w:val="20"/>
        </w:rPr>
        <w:tab/>
      </w:r>
      <w:r>
        <w:rPr>
          <w:sz w:val="20"/>
        </w:rPr>
        <w:tab/>
      </w:r>
      <w:r>
        <w:rPr>
          <w:sz w:val="20"/>
        </w:rPr>
        <w:tab/>
      </w:r>
      <w:r>
        <w:rPr>
          <w:sz w:val="20"/>
        </w:rPr>
        <w:tab/>
        <w:t>“</w:t>
      </w:r>
      <w:r>
        <w:rPr>
          <w:b/>
          <w:sz w:val="20"/>
        </w:rPr>
        <w:t>Contemporary Theories of Modernity/Postmodernity”</w:t>
      </w:r>
    </w:p>
    <w:p w:rsidR="00276470" w:rsidRDefault="00276470">
      <w:pPr>
        <w:rPr>
          <w:sz w:val="20"/>
        </w:rPr>
      </w:pPr>
      <w:r>
        <w:rPr>
          <w:sz w:val="20"/>
        </w:rPr>
        <w:tab/>
      </w:r>
      <w:r>
        <w:rPr>
          <w:sz w:val="20"/>
        </w:rPr>
        <w:tab/>
        <w:t>Reading Assignment:</w:t>
      </w:r>
      <w:r>
        <w:rPr>
          <w:sz w:val="20"/>
        </w:rPr>
        <w:tab/>
        <w:t>Ritzer:  Chapter  12 ( 409-436)</w:t>
      </w:r>
    </w:p>
    <w:p w:rsidR="00276470" w:rsidRDefault="00276470">
      <w:pPr>
        <w:rPr>
          <w:sz w:val="20"/>
        </w:rPr>
      </w:pPr>
      <w:r>
        <w:rPr>
          <w:sz w:val="20"/>
        </w:rPr>
        <w:tab/>
      </w:r>
      <w:r>
        <w:rPr>
          <w:sz w:val="20"/>
        </w:rPr>
        <w:tab/>
      </w:r>
      <w:r>
        <w:rPr>
          <w:sz w:val="20"/>
        </w:rPr>
        <w:tab/>
      </w:r>
      <w:r>
        <w:rPr>
          <w:sz w:val="20"/>
        </w:rPr>
        <w:tab/>
      </w:r>
      <w:r>
        <w:rPr>
          <w:sz w:val="20"/>
        </w:rPr>
        <w:tab/>
        <w:t xml:space="preserve">Kivisto: </w:t>
      </w:r>
      <w:r>
        <w:rPr>
          <w:sz w:val="20"/>
        </w:rPr>
        <w:tab/>
        <w:t>Mills 35, Featherstone 69</w:t>
      </w:r>
    </w:p>
    <w:p w:rsidR="00276470" w:rsidRDefault="00276470">
      <w:pPr>
        <w:rPr>
          <w:sz w:val="20"/>
        </w:rPr>
      </w:pPr>
    </w:p>
    <w:p w:rsidR="00276470" w:rsidRDefault="00276470">
      <w:pPr>
        <w:rPr>
          <w:sz w:val="20"/>
        </w:rPr>
      </w:pPr>
      <w:r>
        <w:rPr>
          <w:sz w:val="20"/>
        </w:rPr>
        <w:t>Class 3</w:t>
      </w:r>
      <w:r>
        <w:rPr>
          <w:sz w:val="20"/>
        </w:rPr>
        <w:tab/>
      </w:r>
      <w:r>
        <w:rPr>
          <w:sz w:val="20"/>
        </w:rPr>
        <w:tab/>
      </w:r>
      <w:r>
        <w:rPr>
          <w:sz w:val="20"/>
        </w:rPr>
        <w:tab/>
      </w:r>
      <w:r>
        <w:rPr>
          <w:sz w:val="20"/>
        </w:rPr>
        <w:tab/>
        <w:t>“</w:t>
      </w:r>
      <w:r>
        <w:rPr>
          <w:b/>
          <w:sz w:val="20"/>
        </w:rPr>
        <w:t>Social Theory and Monopoly Capitalism”</w:t>
      </w:r>
    </w:p>
    <w:p w:rsidR="00276470" w:rsidRDefault="00276470">
      <w:pPr>
        <w:ind w:left="720" w:firstLine="720"/>
        <w:rPr>
          <w:sz w:val="20"/>
        </w:rPr>
      </w:pPr>
      <w:r>
        <w:rPr>
          <w:sz w:val="20"/>
        </w:rPr>
        <w:t xml:space="preserve">Reading Assignment:  </w:t>
      </w:r>
      <w:r>
        <w:rPr>
          <w:sz w:val="20"/>
        </w:rPr>
        <w:tab/>
        <w:t>Ritzer: Chapter (21-38)</w:t>
      </w:r>
    </w:p>
    <w:p w:rsidR="00276470" w:rsidRDefault="00276470">
      <w:pPr>
        <w:rPr>
          <w:sz w:val="20"/>
        </w:rPr>
      </w:pPr>
      <w:r>
        <w:rPr>
          <w:sz w:val="20"/>
        </w:rPr>
        <w:tab/>
      </w:r>
      <w:r>
        <w:rPr>
          <w:sz w:val="20"/>
        </w:rPr>
        <w:tab/>
      </w:r>
      <w:r>
        <w:rPr>
          <w:sz w:val="20"/>
        </w:rPr>
        <w:tab/>
      </w:r>
      <w:r>
        <w:rPr>
          <w:sz w:val="20"/>
        </w:rPr>
        <w:tab/>
      </w:r>
      <w:r>
        <w:rPr>
          <w:sz w:val="20"/>
        </w:rPr>
        <w:tab/>
        <w:t>Dahrendorf 36, Collins 37</w:t>
      </w:r>
    </w:p>
    <w:p w:rsidR="00276470" w:rsidRDefault="00276470">
      <w:pPr>
        <w:rPr>
          <w:sz w:val="20"/>
        </w:rPr>
      </w:pPr>
    </w:p>
    <w:p w:rsidR="00276470" w:rsidRDefault="00276470">
      <w:pPr>
        <w:rPr>
          <w:sz w:val="20"/>
        </w:rPr>
      </w:pPr>
      <w:r>
        <w:rPr>
          <w:sz w:val="20"/>
        </w:rPr>
        <w:t>Class 4</w:t>
      </w:r>
      <w:r>
        <w:rPr>
          <w:sz w:val="20"/>
        </w:rPr>
        <w:tab/>
      </w:r>
      <w:r>
        <w:rPr>
          <w:sz w:val="20"/>
        </w:rPr>
        <w:tab/>
      </w:r>
      <w:r>
        <w:rPr>
          <w:sz w:val="20"/>
        </w:rPr>
        <w:tab/>
      </w:r>
      <w:r>
        <w:rPr>
          <w:sz w:val="20"/>
        </w:rPr>
        <w:tab/>
        <w:t>“</w:t>
      </w:r>
      <w:r>
        <w:rPr>
          <w:b/>
          <w:sz w:val="20"/>
        </w:rPr>
        <w:t xml:space="preserve">Democracy in the Age of Mass Media” </w:t>
      </w:r>
    </w:p>
    <w:p w:rsidR="00276470" w:rsidRDefault="00276470">
      <w:pPr>
        <w:ind w:left="720" w:firstLine="720"/>
        <w:rPr>
          <w:sz w:val="20"/>
        </w:rPr>
      </w:pPr>
      <w:r>
        <w:rPr>
          <w:sz w:val="20"/>
        </w:rPr>
        <w:t>Reading Assignment:</w:t>
      </w:r>
      <w:r>
        <w:rPr>
          <w:sz w:val="20"/>
        </w:rPr>
        <w:tab/>
        <w:t>?</w:t>
      </w:r>
      <w:r>
        <w:rPr>
          <w:i/>
          <w:iCs/>
          <w:sz w:val="20"/>
        </w:rPr>
        <w:t>Ritzer: Chapter 13 (472-482</w:t>
      </w:r>
      <w:r>
        <w:rPr>
          <w:sz w:val="20"/>
        </w:rPr>
        <w:t>)?</w:t>
      </w:r>
    </w:p>
    <w:p w:rsidR="00276470" w:rsidRDefault="00276470">
      <w:pPr>
        <w:rPr>
          <w:sz w:val="20"/>
        </w:rPr>
      </w:pPr>
      <w:r>
        <w:rPr>
          <w:sz w:val="20"/>
        </w:rPr>
        <w:tab/>
      </w:r>
      <w:r>
        <w:rPr>
          <w:sz w:val="20"/>
        </w:rPr>
        <w:tab/>
      </w:r>
      <w:r>
        <w:rPr>
          <w:sz w:val="20"/>
        </w:rPr>
        <w:tab/>
      </w:r>
      <w:r>
        <w:rPr>
          <w:sz w:val="20"/>
        </w:rPr>
        <w:tab/>
      </w:r>
      <w:r>
        <w:rPr>
          <w:sz w:val="20"/>
        </w:rPr>
        <w:tab/>
        <w:t>Kivisto: Habermas 60, Marcuse 58</w:t>
      </w:r>
    </w:p>
    <w:p w:rsidR="00276470" w:rsidRDefault="00276470">
      <w:pPr>
        <w:rPr>
          <w:sz w:val="20"/>
        </w:rPr>
      </w:pPr>
    </w:p>
    <w:p w:rsidR="00276470" w:rsidRDefault="00276470">
      <w:pPr>
        <w:rPr>
          <w:del w:id="3" w:author="CAL" w:date="2006-08-21T12:17:00Z"/>
          <w:sz w:val="20"/>
        </w:rPr>
      </w:pPr>
    </w:p>
    <w:p w:rsidR="00276470" w:rsidRDefault="00276470">
      <w:pPr>
        <w:rPr>
          <w:sz w:val="20"/>
        </w:rPr>
      </w:pPr>
      <w:r>
        <w:rPr>
          <w:sz w:val="20"/>
        </w:rPr>
        <w:t>Class 5</w:t>
      </w:r>
      <w:r>
        <w:rPr>
          <w:sz w:val="20"/>
        </w:rPr>
        <w:tab/>
      </w:r>
      <w:r>
        <w:rPr>
          <w:sz w:val="20"/>
        </w:rPr>
        <w:tab/>
      </w:r>
      <w:r>
        <w:rPr>
          <w:sz w:val="20"/>
        </w:rPr>
        <w:tab/>
      </w:r>
      <w:r>
        <w:rPr>
          <w:sz w:val="20"/>
        </w:rPr>
        <w:tab/>
        <w:t>“</w:t>
      </w:r>
      <w:r>
        <w:rPr>
          <w:b/>
          <w:sz w:val="20"/>
        </w:rPr>
        <w:t>Theories of Consumerism”</w:t>
      </w:r>
    </w:p>
    <w:p w:rsidR="00276470" w:rsidRDefault="00276470">
      <w:pPr>
        <w:rPr>
          <w:sz w:val="20"/>
        </w:rPr>
      </w:pPr>
      <w:r>
        <w:rPr>
          <w:b/>
          <w:sz w:val="20"/>
        </w:rPr>
        <w:tab/>
      </w:r>
      <w:r>
        <w:rPr>
          <w:b/>
          <w:sz w:val="20"/>
        </w:rPr>
        <w:tab/>
      </w:r>
      <w:r>
        <w:rPr>
          <w:sz w:val="20"/>
        </w:rPr>
        <w:t xml:space="preserve">Reading Assignment: </w:t>
      </w:r>
      <w:r>
        <w:rPr>
          <w:sz w:val="20"/>
        </w:rPr>
        <w:tab/>
        <w:t>Ritzer: Chapter 4 (135-155)</w:t>
      </w:r>
    </w:p>
    <w:p w:rsidR="00276470" w:rsidRDefault="00276470">
      <w:pPr>
        <w:ind w:left="2880" w:firstLine="720"/>
        <w:rPr>
          <w:sz w:val="20"/>
        </w:rPr>
      </w:pPr>
      <w:r>
        <w:rPr>
          <w:sz w:val="20"/>
        </w:rPr>
        <w:t>Kivisto: Debord 62, Baudrillard 66</w:t>
      </w:r>
    </w:p>
    <w:p w:rsidR="00276470" w:rsidRDefault="00276470">
      <w:pPr>
        <w:ind w:left="720" w:firstLine="720"/>
        <w:rPr>
          <w:sz w:val="20"/>
        </w:rPr>
      </w:pPr>
      <w:r>
        <w:rPr>
          <w:sz w:val="20"/>
        </w:rPr>
        <w:t>View: The Ad and the Ego</w:t>
      </w:r>
    </w:p>
    <w:p w:rsidR="00276470" w:rsidRPr="005845F6" w:rsidRDefault="00276470">
      <w:pPr>
        <w:rPr>
          <w:b/>
          <w:sz w:val="20"/>
        </w:rPr>
      </w:pPr>
      <w:r>
        <w:rPr>
          <w:sz w:val="20"/>
        </w:rPr>
        <w:tab/>
      </w:r>
      <w:r>
        <w:rPr>
          <w:sz w:val="20"/>
        </w:rPr>
        <w:tab/>
      </w:r>
      <w:r>
        <w:rPr>
          <w:b/>
          <w:sz w:val="20"/>
        </w:rPr>
        <w:t>Exam #1: Handout Exam</w:t>
      </w:r>
    </w:p>
    <w:p w:rsidR="00276470" w:rsidRDefault="00276470">
      <w:pPr>
        <w:rPr>
          <w:sz w:val="20"/>
        </w:rPr>
      </w:pPr>
    </w:p>
    <w:p w:rsidR="00276470" w:rsidRDefault="00276470">
      <w:pPr>
        <w:rPr>
          <w:sz w:val="20"/>
        </w:rPr>
      </w:pPr>
      <w:r>
        <w:rPr>
          <w:sz w:val="20"/>
        </w:rPr>
        <w:t>Class 6</w:t>
      </w:r>
      <w:r>
        <w:rPr>
          <w:sz w:val="20"/>
        </w:rPr>
        <w:tab/>
      </w:r>
      <w:r>
        <w:rPr>
          <w:sz w:val="20"/>
        </w:rPr>
        <w:tab/>
      </w:r>
      <w:r>
        <w:rPr>
          <w:sz w:val="20"/>
        </w:rPr>
        <w:tab/>
      </w:r>
      <w:r>
        <w:rPr>
          <w:sz w:val="20"/>
        </w:rPr>
        <w:tab/>
        <w:t xml:space="preserve">“Theories of </w:t>
      </w:r>
      <w:r>
        <w:rPr>
          <w:b/>
          <w:sz w:val="20"/>
        </w:rPr>
        <w:t>Globalization”</w:t>
      </w:r>
    </w:p>
    <w:p w:rsidR="00276470" w:rsidRDefault="00276470">
      <w:pPr>
        <w:ind w:left="720" w:firstLine="720"/>
        <w:rPr>
          <w:sz w:val="20"/>
        </w:rPr>
      </w:pPr>
      <w:r>
        <w:rPr>
          <w:sz w:val="20"/>
        </w:rPr>
        <w:t xml:space="preserve">Reading Assignment: </w:t>
      </w:r>
      <w:r>
        <w:rPr>
          <w:sz w:val="20"/>
        </w:rPr>
        <w:tab/>
        <w:t>Ritzer: Chapter 4( (156-160), Ch 12 (439-449)</w:t>
      </w:r>
    </w:p>
    <w:p w:rsidR="00276470" w:rsidRDefault="00276470">
      <w:pPr>
        <w:rPr>
          <w:sz w:val="20"/>
        </w:rPr>
      </w:pPr>
      <w:r>
        <w:rPr>
          <w:sz w:val="20"/>
        </w:rPr>
        <w:tab/>
      </w:r>
      <w:r>
        <w:rPr>
          <w:sz w:val="20"/>
        </w:rPr>
        <w:tab/>
      </w:r>
      <w:r>
        <w:rPr>
          <w:sz w:val="20"/>
        </w:rPr>
        <w:tab/>
      </w:r>
      <w:r>
        <w:rPr>
          <w:sz w:val="20"/>
        </w:rPr>
        <w:tab/>
      </w:r>
      <w:r>
        <w:rPr>
          <w:sz w:val="20"/>
        </w:rPr>
        <w:tab/>
        <w:t>Kivisto: Wallerstein 70, Kellner 73</w:t>
      </w:r>
    </w:p>
    <w:p w:rsidR="00276470" w:rsidRPr="005845F6" w:rsidRDefault="00276470">
      <w:pPr>
        <w:rPr>
          <w:b/>
          <w:sz w:val="20"/>
        </w:rPr>
      </w:pPr>
      <w:r>
        <w:rPr>
          <w:sz w:val="20"/>
        </w:rPr>
        <w:tab/>
      </w:r>
      <w:r>
        <w:rPr>
          <w:sz w:val="20"/>
        </w:rPr>
        <w:tab/>
      </w:r>
      <w:r>
        <w:rPr>
          <w:b/>
          <w:sz w:val="20"/>
        </w:rPr>
        <w:t>Exam #1: Due</w:t>
      </w:r>
    </w:p>
    <w:p w:rsidR="00276470" w:rsidRDefault="00276470">
      <w:pPr>
        <w:rPr>
          <w:sz w:val="20"/>
        </w:rPr>
      </w:pPr>
    </w:p>
    <w:p w:rsidR="00276470" w:rsidRDefault="00276470">
      <w:pPr>
        <w:rPr>
          <w:sz w:val="20"/>
        </w:rPr>
      </w:pPr>
      <w:r>
        <w:rPr>
          <w:sz w:val="20"/>
        </w:rPr>
        <w:t>Class 7</w:t>
      </w:r>
      <w:r>
        <w:rPr>
          <w:sz w:val="20"/>
        </w:rPr>
        <w:tab/>
      </w:r>
      <w:r>
        <w:rPr>
          <w:sz w:val="20"/>
        </w:rPr>
        <w:tab/>
      </w:r>
      <w:r>
        <w:rPr>
          <w:sz w:val="20"/>
        </w:rPr>
        <w:tab/>
      </w:r>
      <w:r>
        <w:rPr>
          <w:sz w:val="20"/>
        </w:rPr>
        <w:tab/>
        <w:t>“</w:t>
      </w:r>
      <w:r>
        <w:rPr>
          <w:b/>
          <w:sz w:val="20"/>
        </w:rPr>
        <w:t>Theories of  Technology”</w:t>
      </w:r>
    </w:p>
    <w:p w:rsidR="00276470" w:rsidRDefault="00276470">
      <w:pPr>
        <w:ind w:left="720" w:firstLine="720"/>
        <w:rPr>
          <w:sz w:val="20"/>
        </w:rPr>
      </w:pPr>
      <w:r>
        <w:rPr>
          <w:sz w:val="20"/>
        </w:rPr>
        <w:t xml:space="preserve">Reading Assignment: </w:t>
      </w:r>
      <w:r>
        <w:rPr>
          <w:sz w:val="20"/>
        </w:rPr>
        <w:tab/>
        <w:t>Roy (handout) “The End of the Imagination”</w:t>
      </w:r>
    </w:p>
    <w:p w:rsidR="00276470" w:rsidRDefault="00276470">
      <w:pPr>
        <w:rPr>
          <w:sz w:val="20"/>
        </w:rPr>
      </w:pPr>
      <w:r>
        <w:rPr>
          <w:sz w:val="20"/>
        </w:rPr>
        <w:tab/>
      </w:r>
      <w:r>
        <w:rPr>
          <w:sz w:val="20"/>
        </w:rPr>
        <w:tab/>
      </w:r>
      <w:r>
        <w:rPr>
          <w:sz w:val="20"/>
        </w:rPr>
        <w:tab/>
      </w:r>
      <w:r>
        <w:rPr>
          <w:sz w:val="20"/>
        </w:rPr>
        <w:tab/>
      </w:r>
      <w:r>
        <w:rPr>
          <w:sz w:val="20"/>
        </w:rPr>
        <w:tab/>
        <w:t>Kivisto: Foucault 67, Castells 77</w:t>
      </w:r>
    </w:p>
    <w:p w:rsidR="00276470" w:rsidRDefault="00276470">
      <w:pPr>
        <w:rPr>
          <w:sz w:val="20"/>
        </w:rPr>
      </w:pPr>
    </w:p>
    <w:p w:rsidR="00276470" w:rsidRDefault="00276470">
      <w:pPr>
        <w:rPr>
          <w:sz w:val="20"/>
        </w:rPr>
      </w:pPr>
    </w:p>
    <w:p w:rsidR="00276470" w:rsidRDefault="00276470">
      <w:pPr>
        <w:rPr>
          <w:sz w:val="20"/>
        </w:rPr>
      </w:pPr>
      <w:r>
        <w:rPr>
          <w:sz w:val="20"/>
        </w:rPr>
        <w:t>Class 8</w:t>
      </w:r>
      <w:r>
        <w:rPr>
          <w:sz w:val="20"/>
        </w:rPr>
        <w:tab/>
      </w:r>
      <w:r>
        <w:rPr>
          <w:sz w:val="20"/>
        </w:rPr>
        <w:tab/>
      </w:r>
      <w:r>
        <w:rPr>
          <w:sz w:val="20"/>
        </w:rPr>
        <w:tab/>
      </w:r>
      <w:r>
        <w:rPr>
          <w:sz w:val="20"/>
        </w:rPr>
        <w:tab/>
      </w:r>
      <w:r>
        <w:rPr>
          <w:b/>
          <w:sz w:val="20"/>
        </w:rPr>
        <w:t>“ Social Theory and Social Movements”</w:t>
      </w:r>
    </w:p>
    <w:p w:rsidR="00276470" w:rsidRDefault="00276470">
      <w:pPr>
        <w:ind w:left="720" w:firstLine="720"/>
        <w:rPr>
          <w:sz w:val="20"/>
        </w:rPr>
      </w:pPr>
      <w:r>
        <w:rPr>
          <w:sz w:val="20"/>
        </w:rPr>
        <w:t xml:space="preserve">Reading Assignment: </w:t>
      </w:r>
      <w:r>
        <w:rPr>
          <w:sz w:val="20"/>
        </w:rPr>
        <w:tab/>
        <w:t>Ritzer Chapter 13 (449-468)</w:t>
      </w:r>
    </w:p>
    <w:p w:rsidR="00276470" w:rsidRDefault="00276470">
      <w:pPr>
        <w:rPr>
          <w:sz w:val="20"/>
        </w:rPr>
      </w:pPr>
      <w:r>
        <w:rPr>
          <w:sz w:val="20"/>
        </w:rPr>
        <w:tab/>
      </w:r>
      <w:r>
        <w:rPr>
          <w:sz w:val="20"/>
        </w:rPr>
        <w:tab/>
      </w:r>
      <w:r>
        <w:rPr>
          <w:sz w:val="20"/>
        </w:rPr>
        <w:tab/>
      </w:r>
      <w:r>
        <w:rPr>
          <w:sz w:val="20"/>
        </w:rPr>
        <w:tab/>
      </w:r>
      <w:r>
        <w:rPr>
          <w:sz w:val="20"/>
        </w:rPr>
        <w:tab/>
        <w:t>Kivisto: Nietzsche 21</w:t>
      </w:r>
    </w:p>
    <w:p w:rsidR="00276470" w:rsidRDefault="00276470">
      <w:pPr>
        <w:rPr>
          <w:sz w:val="20"/>
        </w:rPr>
      </w:pPr>
    </w:p>
    <w:p w:rsidR="00276470" w:rsidRDefault="00276470">
      <w:pPr>
        <w:rPr>
          <w:sz w:val="20"/>
        </w:rPr>
      </w:pPr>
    </w:p>
    <w:p w:rsidR="00276470" w:rsidRDefault="00276470">
      <w:pPr>
        <w:rPr>
          <w:sz w:val="20"/>
        </w:rPr>
      </w:pPr>
      <w:r>
        <w:rPr>
          <w:sz w:val="20"/>
        </w:rPr>
        <w:t>Class 9</w:t>
      </w:r>
      <w:r>
        <w:rPr>
          <w:sz w:val="20"/>
        </w:rPr>
        <w:tab/>
      </w:r>
      <w:r>
        <w:rPr>
          <w:sz w:val="20"/>
        </w:rPr>
        <w:tab/>
      </w:r>
      <w:r>
        <w:rPr>
          <w:sz w:val="20"/>
        </w:rPr>
        <w:tab/>
      </w:r>
      <w:r>
        <w:rPr>
          <w:sz w:val="20"/>
        </w:rPr>
        <w:tab/>
      </w:r>
      <w:r w:rsidRPr="005845F6">
        <w:rPr>
          <w:b/>
          <w:sz w:val="20"/>
        </w:rPr>
        <w:t>“Social Theory and Social Moments”</w:t>
      </w:r>
    </w:p>
    <w:p w:rsidR="00276470" w:rsidRDefault="00276470" w:rsidP="002E3DB0">
      <w:pPr>
        <w:ind w:left="1440"/>
        <w:rPr>
          <w:sz w:val="20"/>
        </w:rPr>
      </w:pPr>
      <w:r>
        <w:rPr>
          <w:sz w:val="20"/>
        </w:rPr>
        <w:t xml:space="preserve">Reading Assignment: </w:t>
      </w:r>
      <w:r>
        <w:rPr>
          <w:sz w:val="20"/>
        </w:rPr>
        <w:tab/>
        <w:t>Ritzer Chapter 9</w:t>
      </w:r>
    </w:p>
    <w:p w:rsidR="00276470" w:rsidRDefault="00276470">
      <w:pPr>
        <w:rPr>
          <w:sz w:val="20"/>
        </w:rPr>
      </w:pPr>
      <w:r>
        <w:rPr>
          <w:sz w:val="20"/>
        </w:rPr>
        <w:tab/>
      </w:r>
      <w:r>
        <w:rPr>
          <w:sz w:val="20"/>
        </w:rPr>
        <w:tab/>
      </w:r>
      <w:r>
        <w:rPr>
          <w:sz w:val="20"/>
        </w:rPr>
        <w:tab/>
      </w:r>
      <w:r>
        <w:rPr>
          <w:sz w:val="20"/>
        </w:rPr>
        <w:tab/>
      </w:r>
      <w:r>
        <w:rPr>
          <w:sz w:val="20"/>
        </w:rPr>
        <w:tab/>
        <w:t>Kivisto: Goffman 40, West 52, Collins 54</w:t>
      </w:r>
    </w:p>
    <w:p w:rsidR="00276470" w:rsidRDefault="00276470">
      <w:pPr>
        <w:ind w:left="720" w:firstLine="720"/>
        <w:rPr>
          <w:sz w:val="20"/>
        </w:rPr>
      </w:pPr>
      <w:r>
        <w:rPr>
          <w:sz w:val="20"/>
        </w:rPr>
        <w:t>View: Killing US Softly</w:t>
      </w:r>
    </w:p>
    <w:p w:rsidR="00276470" w:rsidRDefault="00276470">
      <w:pPr>
        <w:ind w:left="720" w:firstLine="720"/>
        <w:rPr>
          <w:sz w:val="20"/>
        </w:rPr>
      </w:pPr>
    </w:p>
    <w:p w:rsidR="00276470" w:rsidRDefault="00276470">
      <w:pPr>
        <w:rPr>
          <w:sz w:val="20"/>
        </w:rPr>
      </w:pPr>
    </w:p>
    <w:p w:rsidR="00276470" w:rsidRPr="00D536AE" w:rsidRDefault="00276470">
      <w:pPr>
        <w:rPr>
          <w:b/>
          <w:sz w:val="20"/>
        </w:rPr>
      </w:pPr>
      <w:r>
        <w:rPr>
          <w:sz w:val="20"/>
        </w:rPr>
        <w:t>Class 10</w:t>
      </w:r>
      <w:r>
        <w:rPr>
          <w:sz w:val="20"/>
        </w:rPr>
        <w:tab/>
      </w:r>
      <w:r>
        <w:rPr>
          <w:sz w:val="20"/>
        </w:rPr>
        <w:tab/>
      </w:r>
      <w:r>
        <w:rPr>
          <w:sz w:val="20"/>
        </w:rPr>
        <w:tab/>
      </w:r>
      <w:r>
        <w:rPr>
          <w:sz w:val="20"/>
        </w:rPr>
        <w:tab/>
      </w:r>
      <w:r>
        <w:rPr>
          <w:b/>
          <w:sz w:val="20"/>
        </w:rPr>
        <w:t xml:space="preserve">“Social Theory and the Twenty-first Century” </w:t>
      </w:r>
      <w:r>
        <w:rPr>
          <w:sz w:val="20"/>
        </w:rPr>
        <w:tab/>
      </w:r>
      <w:r>
        <w:rPr>
          <w:sz w:val="20"/>
        </w:rPr>
        <w:tab/>
      </w:r>
      <w:r>
        <w:rPr>
          <w:sz w:val="20"/>
        </w:rPr>
        <w:tab/>
      </w:r>
      <w:r>
        <w:rPr>
          <w:sz w:val="20"/>
        </w:rPr>
        <w:tab/>
      </w:r>
      <w:r>
        <w:rPr>
          <w:sz w:val="20"/>
        </w:rPr>
        <w:tab/>
      </w:r>
      <w:r>
        <w:rPr>
          <w:sz w:val="20"/>
        </w:rPr>
        <w:tab/>
      </w:r>
      <w:r>
        <w:rPr>
          <w:sz w:val="20"/>
        </w:rPr>
        <w:tab/>
        <w:t xml:space="preserve"> </w:t>
      </w:r>
      <w:r>
        <w:rPr>
          <w:b/>
          <w:sz w:val="20"/>
        </w:rPr>
        <w:t>EXAM #2 Wed Mar 1</w:t>
      </w:r>
    </w:p>
    <w:p w:rsidR="00276470" w:rsidRDefault="00276470">
      <w:pPr>
        <w:rPr>
          <w:b/>
          <w:u w:val="single"/>
        </w:rPr>
      </w:pPr>
    </w:p>
    <w:p w:rsidR="00276470" w:rsidRDefault="00276470">
      <w:pPr>
        <w:rPr>
          <w:b/>
          <w:u w:val="single"/>
        </w:rPr>
      </w:pPr>
    </w:p>
    <w:p w:rsidR="00276470" w:rsidRDefault="00276470">
      <w:pPr>
        <w:rPr>
          <w:b/>
          <w:u w:val="single"/>
        </w:rPr>
      </w:pPr>
    </w:p>
    <w:p w:rsidR="00276470" w:rsidRDefault="00276470">
      <w:pPr>
        <w:rPr>
          <w:b/>
          <w:u w:val="single"/>
        </w:rPr>
      </w:pPr>
    </w:p>
    <w:p w:rsidR="00276470" w:rsidRDefault="00276470">
      <w:pPr>
        <w:rPr>
          <w:b/>
          <w:u w:val="single"/>
        </w:rPr>
      </w:pPr>
    </w:p>
    <w:p w:rsidR="00276470" w:rsidRDefault="00276470">
      <w:pPr>
        <w:rPr>
          <w:b/>
          <w:u w:val="single"/>
        </w:rPr>
      </w:pPr>
    </w:p>
    <w:p w:rsidR="00276470" w:rsidRDefault="00276470">
      <w:pPr>
        <w:rPr>
          <w:b/>
          <w:u w:val="single"/>
        </w:rPr>
      </w:pPr>
      <w:r>
        <w:rPr>
          <w:b/>
          <w:u w:val="single"/>
        </w:rPr>
        <w:t>Important University Policies</w:t>
      </w:r>
    </w:p>
    <w:p w:rsidR="00276470" w:rsidRDefault="00276470">
      <w:pPr>
        <w:autoSpaceDE w:val="0"/>
        <w:autoSpaceDN w:val="0"/>
        <w:adjustRightInd w:val="0"/>
        <w:rPr>
          <w:rFonts w:ascii="TimesNewRoman" w:hAnsi="TimesNewRoman"/>
          <w:color w:val="000000"/>
          <w:sz w:val="20"/>
        </w:rPr>
      </w:pPr>
    </w:p>
    <w:p w:rsidR="00276470" w:rsidRDefault="00276470">
      <w:pPr>
        <w:autoSpaceDE w:val="0"/>
        <w:autoSpaceDN w:val="0"/>
        <w:adjustRightInd w:val="0"/>
        <w:rPr>
          <w:rFonts w:ascii="TimesNewRoman" w:hAnsi="TimesNewRoman"/>
          <w:color w:val="000000"/>
          <w:sz w:val="20"/>
        </w:rPr>
      </w:pPr>
      <w:r>
        <w:rPr>
          <w:rFonts w:ascii="TimesNewRoman,Bold" w:hAnsi="TimesNewRoman,Bold"/>
          <w:b/>
          <w:color w:val="000000"/>
          <w:u w:val="single"/>
        </w:rPr>
        <w:t>Course Workload:</w:t>
      </w:r>
      <w:r>
        <w:rPr>
          <w:rFonts w:ascii="TimesNewRoman,Bold" w:hAnsi="TimesNewRoman,Bold"/>
          <w:b/>
          <w:color w:val="000000"/>
        </w:rPr>
        <w:t xml:space="preserve">  </w:t>
      </w:r>
      <w:r>
        <w:rPr>
          <w:sz w:val="20"/>
        </w:rPr>
        <w:t xml:space="preserve">This course has been designed for the adult learner taking course work at an accelerated pace.   To facilitate your learning and cover all of the material in such a short time, it is imperative that in-class contact hours not be abbreviated.  Each student is a valuable part of the learning environment, and your participation is needed in class discussion, presentations, peer evaluation, and being a supportive audience for anyone presenting or lecturing.  </w:t>
      </w:r>
      <w:r>
        <w:rPr>
          <w:rFonts w:ascii="TimesNewRoman" w:hAnsi="TimesNewRoman"/>
          <w:color w:val="000000"/>
          <w:sz w:val="20"/>
        </w:rPr>
        <w:t>Given the rapid pace of the course, it is necessary</w:t>
      </w:r>
      <w:r>
        <w:rPr>
          <w:rFonts w:ascii="TimesNewRoman" w:hAnsi="TimesNewRoman"/>
          <w:color w:val="000000"/>
          <w:sz w:val="20"/>
        </w:rPr>
        <w:t xml:space="preserve"> for students to keep on track and on task with the readings and assignments. In accordance with accreditation standards set by WASC, National University requires approximately two hours of outside work for every contact hour (NU Catalog). For a 4.5-quarter unit course, there are 45 contact hours, plus a minimum of 90 hours outside of classroom work. Of course, the time may be spent in all sorts of ways--many hours over the weekend, for example, with fewer during the week, or whatever schedule works best fo</w:t>
      </w:r>
      <w:r>
        <w:rPr>
          <w:rFonts w:ascii="TimesNewRoman" w:hAnsi="TimesNewRoman"/>
          <w:color w:val="000000"/>
          <w:sz w:val="20"/>
        </w:rPr>
        <w:t>r the student given the deadlines in the course.</w:t>
      </w:r>
    </w:p>
    <w:p w:rsidR="00276470" w:rsidRDefault="00276470">
      <w:pPr>
        <w:autoSpaceDE w:val="0"/>
        <w:autoSpaceDN w:val="0"/>
        <w:adjustRightInd w:val="0"/>
        <w:rPr>
          <w:rFonts w:ascii="TimesNewRoman" w:hAnsi="TimesNewRoman"/>
          <w:color w:val="000000"/>
          <w:sz w:val="20"/>
        </w:rPr>
      </w:pPr>
    </w:p>
    <w:p w:rsidR="00276470" w:rsidRDefault="00276470">
      <w:pPr>
        <w:autoSpaceDE w:val="0"/>
        <w:autoSpaceDN w:val="0"/>
        <w:adjustRightInd w:val="0"/>
        <w:rPr>
          <w:rFonts w:ascii="TimesNewRoman" w:hAnsi="TimesNewRoman"/>
          <w:color w:val="000000"/>
          <w:sz w:val="20"/>
        </w:rPr>
      </w:pPr>
      <w:r>
        <w:rPr>
          <w:rFonts w:ascii="TimesNewRoman" w:hAnsi="TimesNewRoman"/>
          <w:b/>
          <w:color w:val="000000"/>
          <w:u w:val="single"/>
        </w:rPr>
        <w:t>Plagiarism</w:t>
      </w:r>
      <w:r>
        <w:rPr>
          <w:rFonts w:ascii="TimesNewRoman" w:hAnsi="TimesNewRoman"/>
          <w:color w:val="000000"/>
        </w:rPr>
        <w:t xml:space="preserve">: </w:t>
      </w:r>
      <w:r>
        <w:rPr>
          <w:rFonts w:ascii="TimesNewRoman" w:hAnsi="TimesNewRoman"/>
          <w:color w:val="000000"/>
          <w:sz w:val="20"/>
        </w:rPr>
        <w:t>Students are also reminded that all work must be generated independently and solely for this course. Any act of plagiarism or academic dishonesty (intentional or unintentional borrowing of another person's published or unpublished material without proper attribution, having someone fix writing or other errors, or any other attempt to defraud the academic process) will meet with reprimand and possible failure of the course (see the NU Catalog for other potential penalties). To avoid plagiarism, students sh</w:t>
      </w:r>
      <w:r>
        <w:rPr>
          <w:rFonts w:ascii="TimesNewRoman" w:hAnsi="TimesNewRoman"/>
          <w:color w:val="000000"/>
          <w:sz w:val="20"/>
        </w:rPr>
        <w:t xml:space="preserve">ould do their own work and submit work that is original to this course.  </w:t>
      </w:r>
    </w:p>
    <w:p w:rsidR="00276470" w:rsidRDefault="00276470">
      <w:pPr>
        <w:autoSpaceDE w:val="0"/>
        <w:autoSpaceDN w:val="0"/>
        <w:adjustRightInd w:val="0"/>
        <w:rPr>
          <w:rFonts w:ascii="TimesNewRoman" w:hAnsi="TimesNewRoman"/>
          <w:color w:val="000000"/>
          <w:sz w:val="20"/>
        </w:rPr>
      </w:pPr>
    </w:p>
    <w:p w:rsidR="00276470" w:rsidRDefault="00276470">
      <w:pPr>
        <w:autoSpaceDE w:val="0"/>
        <w:autoSpaceDN w:val="0"/>
        <w:adjustRightInd w:val="0"/>
        <w:rPr>
          <w:rFonts w:ascii="TimesNewRoman" w:hAnsi="TimesNewRoman"/>
          <w:color w:val="000000"/>
          <w:sz w:val="20"/>
        </w:rPr>
      </w:pPr>
      <w:r>
        <w:rPr>
          <w:rFonts w:ascii="TimesNewRoman" w:hAnsi="TimesNewRoman"/>
          <w:color w:val="000000"/>
          <w:sz w:val="20"/>
        </w:rPr>
        <w:t>Students are required to cite the use of materials written by others in all written communications for courses. Remember, the use of ideas, words, or phrasing without proper attribution constitutes plagiarism. The burden of proof rests on the student, not the instructor; in other words, the student will be required to prove that plagiarism has not occurred.  Please use the APA or MLA guidelines/procedures for citing work.  Use the standard you choose consistently.</w:t>
      </w:r>
    </w:p>
    <w:p w:rsidR="00276470" w:rsidRDefault="00276470">
      <w:pPr>
        <w:autoSpaceDE w:val="0"/>
        <w:autoSpaceDN w:val="0"/>
        <w:adjustRightInd w:val="0"/>
        <w:rPr>
          <w:rFonts w:ascii="TimesNewRoman,Bold" w:hAnsi="TimesNewRoman,Bold"/>
          <w:b/>
          <w:color w:val="000000"/>
        </w:rPr>
      </w:pPr>
    </w:p>
    <w:p w:rsidR="00276470" w:rsidRDefault="00276470">
      <w:pPr>
        <w:autoSpaceDE w:val="0"/>
        <w:autoSpaceDN w:val="0"/>
        <w:adjustRightInd w:val="0"/>
        <w:rPr>
          <w:rFonts w:ascii="TimesNewRoman" w:hAnsi="TimesNewRoman"/>
          <w:color w:val="000000"/>
          <w:sz w:val="20"/>
        </w:rPr>
      </w:pPr>
      <w:r>
        <w:rPr>
          <w:rFonts w:ascii="TimesNewRoman,Bold" w:hAnsi="TimesNewRoman,Bold"/>
          <w:b/>
          <w:color w:val="000000"/>
          <w:u w:val="single"/>
        </w:rPr>
        <w:t>Grading Standard</w:t>
      </w:r>
      <w:r>
        <w:rPr>
          <w:rFonts w:ascii="TimesNewRoman,Bold" w:hAnsi="TimesNewRoman,Bold"/>
          <w:b/>
          <w:color w:val="000000"/>
        </w:rPr>
        <w:t xml:space="preserve">: </w:t>
      </w:r>
      <w:r>
        <w:rPr>
          <w:rFonts w:ascii="TimesNewRoman" w:hAnsi="TimesNewRoman"/>
          <w:color w:val="000000"/>
          <w:sz w:val="20"/>
        </w:rPr>
        <w:t xml:space="preserve">Papers grades are based on the goals of the assignments, which are to demonstrate close reading skills and familiarity with course concepts, </w:t>
      </w:r>
      <w:r>
        <w:rPr>
          <w:rFonts w:ascii="TimesNewRoman" w:hAnsi="TimesNewRoman"/>
          <w:i/>
          <w:color w:val="000000"/>
          <w:sz w:val="20"/>
        </w:rPr>
        <w:t>as well as on the standards for undergraduate written work described below.</w:t>
      </w:r>
      <w:r>
        <w:rPr>
          <w:rFonts w:ascii="TimesNewRoman" w:hAnsi="TimesNewRoman"/>
          <w:color w:val="000000"/>
          <w:sz w:val="20"/>
        </w:rPr>
        <w:t xml:space="preserve"> Letter grades correspond to the definitions of those grades for undergraduate classes as defined in the National University Catalog.</w:t>
      </w:r>
    </w:p>
    <w:p w:rsidR="00276470" w:rsidRDefault="00276470">
      <w:pPr>
        <w:autoSpaceDE w:val="0"/>
        <w:autoSpaceDN w:val="0"/>
        <w:adjustRightInd w:val="0"/>
        <w:rPr>
          <w:rFonts w:ascii="TimesNewRoman,Bold" w:hAnsi="TimesNewRoman,Bold"/>
          <w:b/>
          <w:color w:val="000000"/>
          <w:u w:val="single"/>
        </w:rPr>
      </w:pPr>
    </w:p>
    <w:p w:rsidR="00276470" w:rsidRDefault="00276470">
      <w:pPr>
        <w:autoSpaceDE w:val="0"/>
        <w:autoSpaceDN w:val="0"/>
        <w:adjustRightInd w:val="0"/>
        <w:rPr>
          <w:color w:val="000000"/>
          <w:sz w:val="20"/>
        </w:rPr>
      </w:pPr>
      <w:r>
        <w:rPr>
          <w:rFonts w:ascii="TimesNewRoman,Bold" w:hAnsi="TimesNewRoman,Bold"/>
          <w:b/>
          <w:color w:val="000000"/>
          <w:u w:val="single"/>
        </w:rPr>
        <w:t>Grading Criteria for Writing Assignments:</w:t>
      </w:r>
      <w:r>
        <w:rPr>
          <w:rFonts w:ascii="TimesNewRoman,Bold" w:hAnsi="TimesNewRoman,Bold"/>
          <w:color w:val="000000"/>
        </w:rPr>
        <w:t xml:space="preserve"> </w:t>
      </w:r>
      <w:r>
        <w:rPr>
          <w:color w:val="000000"/>
          <w:sz w:val="20"/>
        </w:rPr>
        <w:t>Formal paper grades will be assigned in accordance with the University catalog and the following general criteria adopted by the School of Arts and Sciences.  In this course, grades will be issued according to the +/- system.</w:t>
      </w:r>
    </w:p>
    <w:p w:rsidR="00276470" w:rsidRDefault="00276470">
      <w:pPr>
        <w:tabs>
          <w:tab w:val="left" w:pos="1980"/>
        </w:tabs>
        <w:autoSpaceDE w:val="0"/>
        <w:autoSpaceDN w:val="0"/>
        <w:adjustRightInd w:val="0"/>
        <w:rPr>
          <w:b/>
          <w:color w:val="000000"/>
          <w:sz w:val="20"/>
        </w:rPr>
      </w:pPr>
    </w:p>
    <w:p w:rsidR="00276470" w:rsidRDefault="00276470">
      <w:pPr>
        <w:tabs>
          <w:tab w:val="left" w:pos="1980"/>
        </w:tabs>
        <w:autoSpaceDE w:val="0"/>
        <w:autoSpaceDN w:val="0"/>
        <w:adjustRightInd w:val="0"/>
        <w:rPr>
          <w:b/>
          <w:color w:val="000000"/>
          <w:sz w:val="20"/>
        </w:rPr>
      </w:pPr>
      <w:r>
        <w:rPr>
          <w:b/>
          <w:color w:val="000000"/>
          <w:sz w:val="20"/>
        </w:rPr>
        <w:t>Note: Letter grades may be assigned for any or all of the following reasons.</w:t>
      </w:r>
    </w:p>
    <w:p w:rsidR="00276470" w:rsidRDefault="00276470">
      <w:pPr>
        <w:tabs>
          <w:tab w:val="left" w:pos="1980"/>
        </w:tabs>
        <w:autoSpaceDE w:val="0"/>
        <w:autoSpaceDN w:val="0"/>
        <w:adjustRightInd w:val="0"/>
        <w:rPr>
          <w:b/>
          <w:color w:val="000000"/>
          <w:sz w:val="20"/>
        </w:rPr>
      </w:pPr>
    </w:p>
    <w:p w:rsidR="00276470" w:rsidRDefault="00276470">
      <w:pPr>
        <w:tabs>
          <w:tab w:val="left" w:pos="1980"/>
        </w:tabs>
        <w:autoSpaceDE w:val="0"/>
        <w:autoSpaceDN w:val="0"/>
        <w:adjustRightInd w:val="0"/>
        <w:rPr>
          <w:b/>
          <w:color w:val="000000"/>
          <w:sz w:val="20"/>
        </w:rPr>
      </w:pPr>
      <w:r>
        <w:rPr>
          <w:b/>
          <w:color w:val="000000"/>
          <w:sz w:val="20"/>
        </w:rPr>
        <w:t>"C" range</w:t>
      </w:r>
    </w:p>
    <w:p w:rsidR="00276470" w:rsidRDefault="00276470">
      <w:pPr>
        <w:numPr>
          <w:ilvl w:val="0"/>
          <w:numId w:val="3"/>
        </w:numPr>
        <w:tabs>
          <w:tab w:val="left" w:pos="1980"/>
        </w:tabs>
        <w:autoSpaceDE w:val="0"/>
        <w:autoSpaceDN w:val="0"/>
        <w:adjustRightInd w:val="0"/>
        <w:rPr>
          <w:color w:val="000000"/>
          <w:sz w:val="20"/>
        </w:rPr>
      </w:pPr>
      <w:r>
        <w:rPr>
          <w:color w:val="000000"/>
          <w:sz w:val="20"/>
        </w:rPr>
        <w:t>Acceptable, solid achievement, meets standards for course.</w:t>
      </w:r>
    </w:p>
    <w:p w:rsidR="00276470" w:rsidRDefault="00276470">
      <w:pPr>
        <w:numPr>
          <w:ilvl w:val="0"/>
          <w:numId w:val="3"/>
        </w:numPr>
        <w:tabs>
          <w:tab w:val="left" w:pos="1980"/>
        </w:tabs>
        <w:autoSpaceDE w:val="0"/>
        <w:autoSpaceDN w:val="0"/>
        <w:adjustRightInd w:val="0"/>
        <w:rPr>
          <w:color w:val="000000"/>
          <w:sz w:val="20"/>
        </w:rPr>
      </w:pPr>
      <w:r>
        <w:rPr>
          <w:color w:val="000000"/>
          <w:sz w:val="20"/>
        </w:rPr>
        <w:t>Retains over-all focus, generally solid command of subject matter.</w:t>
      </w:r>
    </w:p>
    <w:p w:rsidR="00276470" w:rsidRDefault="00276470">
      <w:pPr>
        <w:numPr>
          <w:ilvl w:val="0"/>
          <w:numId w:val="3"/>
        </w:numPr>
        <w:tabs>
          <w:tab w:val="left" w:pos="1980"/>
        </w:tabs>
        <w:autoSpaceDE w:val="0"/>
        <w:autoSpaceDN w:val="0"/>
        <w:adjustRightInd w:val="0"/>
        <w:rPr>
          <w:color w:val="000000"/>
          <w:sz w:val="20"/>
        </w:rPr>
      </w:pPr>
      <w:r>
        <w:rPr>
          <w:color w:val="000000"/>
          <w:sz w:val="20"/>
        </w:rPr>
        <w:t>Subject matter well-explored but may show signs of under-development.</w:t>
      </w:r>
    </w:p>
    <w:p w:rsidR="00276470" w:rsidRDefault="00276470">
      <w:pPr>
        <w:numPr>
          <w:ilvl w:val="0"/>
          <w:numId w:val="3"/>
        </w:numPr>
        <w:tabs>
          <w:tab w:val="left" w:pos="1980"/>
        </w:tabs>
        <w:autoSpaceDE w:val="0"/>
        <w:autoSpaceDN w:val="0"/>
        <w:adjustRightInd w:val="0"/>
        <w:rPr>
          <w:color w:val="000000"/>
          <w:sz w:val="20"/>
        </w:rPr>
      </w:pPr>
      <w:r>
        <w:rPr>
          <w:color w:val="000000"/>
          <w:sz w:val="20"/>
        </w:rPr>
        <w:t>Significance is understood, competent use of examples.</w:t>
      </w:r>
    </w:p>
    <w:p w:rsidR="00276470" w:rsidRDefault="00276470">
      <w:pPr>
        <w:numPr>
          <w:ilvl w:val="0"/>
          <w:numId w:val="3"/>
        </w:numPr>
        <w:tabs>
          <w:tab w:val="left" w:pos="1980"/>
        </w:tabs>
        <w:autoSpaceDE w:val="0"/>
        <w:autoSpaceDN w:val="0"/>
        <w:adjustRightInd w:val="0"/>
        <w:rPr>
          <w:color w:val="000000"/>
          <w:sz w:val="20"/>
        </w:rPr>
      </w:pPr>
      <w:r>
        <w:rPr>
          <w:color w:val="000000"/>
          <w:sz w:val="20"/>
        </w:rPr>
        <w:t>Structure is solid, but an occasional sentence or paragraph may lack focus.</w:t>
      </w:r>
    </w:p>
    <w:p w:rsidR="00276470" w:rsidRDefault="00276470">
      <w:pPr>
        <w:numPr>
          <w:ilvl w:val="0"/>
          <w:numId w:val="3"/>
        </w:numPr>
        <w:tabs>
          <w:tab w:val="left" w:pos="1980"/>
        </w:tabs>
        <w:autoSpaceDE w:val="0"/>
        <w:autoSpaceDN w:val="0"/>
        <w:adjustRightInd w:val="0"/>
        <w:rPr>
          <w:color w:val="000000"/>
          <w:sz w:val="20"/>
        </w:rPr>
      </w:pPr>
      <w:r>
        <w:rPr>
          <w:color w:val="000000"/>
          <w:sz w:val="20"/>
        </w:rPr>
        <w:t>Quotations and citations are integrated into argument.</w:t>
      </w:r>
    </w:p>
    <w:p w:rsidR="00276470" w:rsidRDefault="00276470">
      <w:pPr>
        <w:numPr>
          <w:ilvl w:val="0"/>
          <w:numId w:val="3"/>
        </w:numPr>
        <w:tabs>
          <w:tab w:val="left" w:pos="1980"/>
        </w:tabs>
        <w:autoSpaceDE w:val="0"/>
        <w:autoSpaceDN w:val="0"/>
        <w:adjustRightInd w:val="0"/>
        <w:rPr>
          <w:color w:val="000000"/>
          <w:sz w:val="20"/>
        </w:rPr>
      </w:pPr>
      <w:r>
        <w:rPr>
          <w:color w:val="000000"/>
          <w:sz w:val="20"/>
        </w:rPr>
        <w:t>Transitions between paragraphs occur but may lack originality.</w:t>
      </w:r>
    </w:p>
    <w:p w:rsidR="00276470" w:rsidRDefault="00276470">
      <w:pPr>
        <w:numPr>
          <w:ilvl w:val="0"/>
          <w:numId w:val="3"/>
        </w:numPr>
        <w:tabs>
          <w:tab w:val="left" w:pos="1980"/>
        </w:tabs>
        <w:autoSpaceDE w:val="0"/>
        <w:autoSpaceDN w:val="0"/>
        <w:adjustRightInd w:val="0"/>
        <w:rPr>
          <w:color w:val="000000"/>
          <w:sz w:val="20"/>
        </w:rPr>
      </w:pPr>
      <w:r>
        <w:rPr>
          <w:color w:val="000000"/>
          <w:sz w:val="20"/>
        </w:rPr>
        <w:t>Competent use of language; sentences are solid but may lack development, refinement, style.</w:t>
      </w:r>
    </w:p>
    <w:p w:rsidR="00276470" w:rsidRDefault="00276470">
      <w:pPr>
        <w:numPr>
          <w:ilvl w:val="0"/>
          <w:numId w:val="3"/>
        </w:numPr>
        <w:tabs>
          <w:tab w:val="left" w:pos="1980"/>
        </w:tabs>
        <w:autoSpaceDE w:val="0"/>
        <w:autoSpaceDN w:val="0"/>
        <w:adjustRightInd w:val="0"/>
        <w:rPr>
          <w:color w:val="000000"/>
          <w:sz w:val="20"/>
        </w:rPr>
      </w:pPr>
      <w:r>
        <w:rPr>
          <w:color w:val="000000"/>
          <w:sz w:val="20"/>
        </w:rPr>
        <w:t>Occasional minor mechanical errors may occur, but do not impede clear understanding of material.</w:t>
      </w:r>
    </w:p>
    <w:p w:rsidR="00276470" w:rsidRDefault="00276470">
      <w:pPr>
        <w:numPr>
          <w:ilvl w:val="0"/>
          <w:numId w:val="3"/>
        </w:numPr>
        <w:tabs>
          <w:tab w:val="left" w:pos="1980"/>
        </w:tabs>
        <w:autoSpaceDE w:val="0"/>
        <w:autoSpaceDN w:val="0"/>
        <w:adjustRightInd w:val="0"/>
        <w:rPr>
          <w:b/>
          <w:color w:val="000000"/>
          <w:sz w:val="20"/>
        </w:rPr>
      </w:pPr>
      <w:r>
        <w:rPr>
          <w:b/>
          <w:color w:val="000000"/>
          <w:sz w:val="20"/>
        </w:rPr>
        <w:t>No serious mechanical errors (fragments, run-ons, comma-splices, etc.)</w:t>
      </w:r>
    </w:p>
    <w:p w:rsidR="00276470" w:rsidRDefault="00276470">
      <w:pPr>
        <w:tabs>
          <w:tab w:val="left" w:pos="1980"/>
        </w:tabs>
        <w:autoSpaceDE w:val="0"/>
        <w:autoSpaceDN w:val="0"/>
        <w:adjustRightInd w:val="0"/>
        <w:rPr>
          <w:b/>
          <w:color w:val="000000"/>
          <w:sz w:val="20"/>
        </w:rPr>
      </w:pPr>
    </w:p>
    <w:p w:rsidR="00276470" w:rsidRDefault="00276470">
      <w:pPr>
        <w:tabs>
          <w:tab w:val="left" w:pos="1980"/>
        </w:tabs>
        <w:autoSpaceDE w:val="0"/>
        <w:autoSpaceDN w:val="0"/>
        <w:adjustRightInd w:val="0"/>
        <w:rPr>
          <w:b/>
          <w:color w:val="000000"/>
          <w:sz w:val="20"/>
        </w:rPr>
      </w:pPr>
      <w:r>
        <w:rPr>
          <w:b/>
          <w:color w:val="000000"/>
          <w:sz w:val="20"/>
        </w:rPr>
        <w:t>"B" range</w:t>
      </w:r>
    </w:p>
    <w:p w:rsidR="00276470" w:rsidRDefault="00276470">
      <w:pPr>
        <w:numPr>
          <w:ilvl w:val="0"/>
          <w:numId w:val="4"/>
        </w:numPr>
        <w:tabs>
          <w:tab w:val="left" w:pos="1980"/>
        </w:tabs>
        <w:autoSpaceDE w:val="0"/>
        <w:autoSpaceDN w:val="0"/>
        <w:adjustRightInd w:val="0"/>
        <w:rPr>
          <w:color w:val="000000"/>
          <w:sz w:val="20"/>
        </w:rPr>
      </w:pPr>
      <w:r>
        <w:rPr>
          <w:color w:val="000000"/>
          <w:sz w:val="20"/>
        </w:rPr>
        <w:t>Commendable achievement, exceeds standards for course.</w:t>
      </w:r>
    </w:p>
    <w:p w:rsidR="00276470" w:rsidRDefault="00276470">
      <w:pPr>
        <w:numPr>
          <w:ilvl w:val="0"/>
          <w:numId w:val="4"/>
        </w:numPr>
        <w:tabs>
          <w:tab w:val="left" w:pos="1980"/>
        </w:tabs>
        <w:autoSpaceDE w:val="0"/>
        <w:autoSpaceDN w:val="0"/>
        <w:adjustRightInd w:val="0"/>
        <w:rPr>
          <w:color w:val="000000"/>
          <w:sz w:val="20"/>
        </w:rPr>
      </w:pPr>
      <w:r>
        <w:rPr>
          <w:color w:val="000000"/>
          <w:sz w:val="20"/>
        </w:rPr>
        <w:t>Specific, original focus, content well-handled.</w:t>
      </w:r>
    </w:p>
    <w:p w:rsidR="00276470" w:rsidRDefault="00276470">
      <w:pPr>
        <w:numPr>
          <w:ilvl w:val="0"/>
          <w:numId w:val="4"/>
        </w:numPr>
        <w:tabs>
          <w:tab w:val="left" w:pos="1980"/>
        </w:tabs>
        <w:autoSpaceDE w:val="0"/>
        <w:autoSpaceDN w:val="0"/>
        <w:adjustRightInd w:val="0"/>
        <w:rPr>
          <w:color w:val="000000"/>
          <w:sz w:val="20"/>
        </w:rPr>
      </w:pPr>
      <w:r>
        <w:rPr>
          <w:color w:val="000000"/>
          <w:sz w:val="20"/>
        </w:rPr>
        <w:t>Significance of content is clearly conveyed; good use of examples; sufficient support exists in all key areas.</w:t>
      </w:r>
    </w:p>
    <w:p w:rsidR="00276470" w:rsidRDefault="00276470">
      <w:pPr>
        <w:numPr>
          <w:ilvl w:val="0"/>
          <w:numId w:val="4"/>
        </w:numPr>
        <w:tabs>
          <w:tab w:val="left" w:pos="1980"/>
        </w:tabs>
        <w:autoSpaceDE w:val="0"/>
        <w:autoSpaceDN w:val="0"/>
        <w:adjustRightInd w:val="0"/>
        <w:rPr>
          <w:color w:val="000000"/>
          <w:sz w:val="20"/>
        </w:rPr>
      </w:pPr>
      <w:r>
        <w:rPr>
          <w:color w:val="000000"/>
          <w:sz w:val="20"/>
        </w:rPr>
        <w:t>Has effective shape (organization), effective pacing between sentences or</w:t>
      </w:r>
    </w:p>
    <w:p w:rsidR="00276470" w:rsidRDefault="00276470">
      <w:pPr>
        <w:numPr>
          <w:ilvl w:val="0"/>
          <w:numId w:val="4"/>
        </w:numPr>
        <w:tabs>
          <w:tab w:val="left" w:pos="1980"/>
        </w:tabs>
        <w:autoSpaceDE w:val="0"/>
        <w:autoSpaceDN w:val="0"/>
        <w:adjustRightInd w:val="0"/>
        <w:rPr>
          <w:color w:val="000000"/>
          <w:sz w:val="20"/>
        </w:rPr>
      </w:pPr>
      <w:r>
        <w:rPr>
          <w:color w:val="000000"/>
          <w:sz w:val="20"/>
        </w:rPr>
        <w:t>paragraphs.</w:t>
      </w:r>
    </w:p>
    <w:p w:rsidR="00276470" w:rsidRDefault="00276470">
      <w:pPr>
        <w:numPr>
          <w:ilvl w:val="0"/>
          <w:numId w:val="4"/>
        </w:numPr>
        <w:tabs>
          <w:tab w:val="left" w:pos="1980"/>
        </w:tabs>
        <w:autoSpaceDE w:val="0"/>
        <w:autoSpaceDN w:val="0"/>
        <w:adjustRightInd w:val="0"/>
        <w:rPr>
          <w:color w:val="000000"/>
          <w:sz w:val="20"/>
        </w:rPr>
      </w:pPr>
      <w:r>
        <w:rPr>
          <w:color w:val="000000"/>
          <w:sz w:val="20"/>
        </w:rPr>
        <w:t>Quotations and citations are integrated into argument to enhance the flow of ideas.</w:t>
      </w:r>
    </w:p>
    <w:p w:rsidR="00276470" w:rsidRDefault="00276470">
      <w:pPr>
        <w:numPr>
          <w:ilvl w:val="0"/>
          <w:numId w:val="4"/>
        </w:numPr>
        <w:tabs>
          <w:tab w:val="left" w:pos="1980"/>
        </w:tabs>
        <w:autoSpaceDE w:val="0"/>
        <w:autoSpaceDN w:val="0"/>
        <w:adjustRightInd w:val="0"/>
        <w:rPr>
          <w:color w:val="000000"/>
          <w:sz w:val="20"/>
        </w:rPr>
      </w:pPr>
      <w:r>
        <w:rPr>
          <w:color w:val="000000"/>
          <w:sz w:val="20"/>
        </w:rPr>
        <w:t>Has competent transitions between all sentences and paragraphs.</w:t>
      </w:r>
    </w:p>
    <w:p w:rsidR="00276470" w:rsidRDefault="00276470">
      <w:pPr>
        <w:numPr>
          <w:ilvl w:val="0"/>
          <w:numId w:val="4"/>
        </w:numPr>
        <w:tabs>
          <w:tab w:val="left" w:pos="1980"/>
        </w:tabs>
        <w:autoSpaceDE w:val="0"/>
        <w:autoSpaceDN w:val="0"/>
        <w:adjustRightInd w:val="0"/>
        <w:rPr>
          <w:color w:val="000000"/>
          <w:sz w:val="20"/>
        </w:rPr>
      </w:pPr>
      <w:r>
        <w:rPr>
          <w:color w:val="000000"/>
          <w:sz w:val="20"/>
        </w:rPr>
        <w:t>Conveys a strong understanding of Standard English; the writer is clear in his/her attempt to articulate main points, but may demonstrate moments of "flat" or unrefined language.</w:t>
      </w:r>
    </w:p>
    <w:p w:rsidR="00276470" w:rsidRDefault="00276470">
      <w:pPr>
        <w:numPr>
          <w:ilvl w:val="0"/>
          <w:numId w:val="4"/>
        </w:numPr>
        <w:tabs>
          <w:tab w:val="left" w:pos="1980"/>
        </w:tabs>
        <w:autoSpaceDE w:val="0"/>
        <w:autoSpaceDN w:val="0"/>
        <w:adjustRightInd w:val="0"/>
        <w:rPr>
          <w:b/>
          <w:color w:val="000000"/>
          <w:sz w:val="20"/>
        </w:rPr>
      </w:pPr>
      <w:r>
        <w:rPr>
          <w:b/>
          <w:color w:val="000000"/>
          <w:sz w:val="20"/>
        </w:rPr>
        <w:t>May have a few minor mechanical errors (misplaced commas, pronoun disagreement, etc.), but no serious mechanical errors (fragments, run-ons, comma-splices, etc.)</w:t>
      </w:r>
    </w:p>
    <w:p w:rsidR="00276470" w:rsidRDefault="00276470">
      <w:pPr>
        <w:tabs>
          <w:tab w:val="left" w:pos="1980"/>
        </w:tabs>
        <w:autoSpaceDE w:val="0"/>
        <w:autoSpaceDN w:val="0"/>
        <w:adjustRightInd w:val="0"/>
        <w:rPr>
          <w:b/>
          <w:color w:val="000000"/>
          <w:sz w:val="20"/>
        </w:rPr>
      </w:pPr>
      <w:r>
        <w:rPr>
          <w:b/>
          <w:color w:val="000000"/>
          <w:sz w:val="20"/>
        </w:rPr>
        <w:br/>
        <w:t>"A" range</w:t>
      </w:r>
    </w:p>
    <w:p w:rsidR="00276470" w:rsidRDefault="00276470">
      <w:pPr>
        <w:numPr>
          <w:ilvl w:val="0"/>
          <w:numId w:val="5"/>
        </w:numPr>
        <w:tabs>
          <w:tab w:val="left" w:pos="1980"/>
        </w:tabs>
        <w:autoSpaceDE w:val="0"/>
        <w:autoSpaceDN w:val="0"/>
        <w:adjustRightInd w:val="0"/>
        <w:rPr>
          <w:color w:val="000000"/>
          <w:sz w:val="20"/>
        </w:rPr>
      </w:pPr>
      <w:r>
        <w:rPr>
          <w:color w:val="000000"/>
          <w:sz w:val="20"/>
        </w:rPr>
        <w:t>Outstanding achievement, significantly exceeds standards.</w:t>
      </w:r>
    </w:p>
    <w:p w:rsidR="00276470" w:rsidRDefault="00276470">
      <w:pPr>
        <w:numPr>
          <w:ilvl w:val="0"/>
          <w:numId w:val="5"/>
        </w:numPr>
        <w:tabs>
          <w:tab w:val="left" w:pos="1980"/>
        </w:tabs>
        <w:autoSpaceDE w:val="0"/>
        <w:autoSpaceDN w:val="0"/>
        <w:adjustRightInd w:val="0"/>
        <w:rPr>
          <w:color w:val="000000"/>
          <w:sz w:val="20"/>
        </w:rPr>
      </w:pPr>
      <w:r>
        <w:rPr>
          <w:color w:val="000000"/>
          <w:sz w:val="20"/>
        </w:rPr>
        <w:t>Unique topic or unique treatment of topic, takes risks with content; fresh approach.</w:t>
      </w:r>
    </w:p>
    <w:p w:rsidR="00276470" w:rsidRDefault="00276470">
      <w:pPr>
        <w:numPr>
          <w:ilvl w:val="0"/>
          <w:numId w:val="5"/>
        </w:numPr>
        <w:tabs>
          <w:tab w:val="left" w:pos="1980"/>
        </w:tabs>
        <w:autoSpaceDE w:val="0"/>
        <w:autoSpaceDN w:val="0"/>
        <w:adjustRightInd w:val="0"/>
        <w:rPr>
          <w:color w:val="000000"/>
          <w:sz w:val="20"/>
        </w:rPr>
      </w:pPr>
      <w:r>
        <w:rPr>
          <w:color w:val="000000"/>
          <w:sz w:val="20"/>
        </w:rPr>
        <w:t>Sophisticated/exceptional use of examples.</w:t>
      </w:r>
    </w:p>
    <w:p w:rsidR="00276470" w:rsidRDefault="00276470">
      <w:pPr>
        <w:numPr>
          <w:ilvl w:val="0"/>
          <w:numId w:val="5"/>
        </w:numPr>
        <w:tabs>
          <w:tab w:val="left" w:pos="1980"/>
        </w:tabs>
        <w:autoSpaceDE w:val="0"/>
        <w:autoSpaceDN w:val="0"/>
        <w:adjustRightInd w:val="0"/>
        <w:rPr>
          <w:color w:val="000000"/>
          <w:sz w:val="20"/>
        </w:rPr>
      </w:pPr>
      <w:r>
        <w:rPr>
          <w:color w:val="000000"/>
          <w:sz w:val="20"/>
        </w:rPr>
        <w:t>Original and "fluid" organization; all sentences and paragraphs contribute; sophisticated transitions between paragraphs.</w:t>
      </w:r>
    </w:p>
    <w:p w:rsidR="00276470" w:rsidRDefault="00276470">
      <w:pPr>
        <w:numPr>
          <w:ilvl w:val="0"/>
          <w:numId w:val="5"/>
        </w:numPr>
        <w:tabs>
          <w:tab w:val="left" w:pos="1980"/>
        </w:tabs>
        <w:autoSpaceDE w:val="0"/>
        <w:autoSpaceDN w:val="0"/>
        <w:adjustRightInd w:val="0"/>
        <w:rPr>
          <w:color w:val="000000"/>
          <w:sz w:val="20"/>
        </w:rPr>
      </w:pPr>
      <w:r>
        <w:rPr>
          <w:color w:val="000000"/>
          <w:sz w:val="20"/>
        </w:rPr>
        <w:t>Integration of quotations and citations is sophisticated and highlights the author's argument.</w:t>
      </w:r>
    </w:p>
    <w:p w:rsidR="00276470" w:rsidRDefault="00276470">
      <w:pPr>
        <w:numPr>
          <w:ilvl w:val="0"/>
          <w:numId w:val="5"/>
        </w:numPr>
        <w:tabs>
          <w:tab w:val="left" w:pos="1980"/>
        </w:tabs>
        <w:autoSpaceDE w:val="0"/>
        <w:autoSpaceDN w:val="0"/>
        <w:adjustRightInd w:val="0"/>
        <w:rPr>
          <w:color w:val="000000"/>
          <w:sz w:val="20"/>
        </w:rPr>
      </w:pPr>
      <w:r>
        <w:rPr>
          <w:color w:val="000000"/>
          <w:sz w:val="20"/>
        </w:rPr>
        <w:t>Confidence in use of Standard English, language reflects a practiced and/or refined understanding of syntax and usage.</w:t>
      </w:r>
    </w:p>
    <w:p w:rsidR="00276470" w:rsidRDefault="00276470">
      <w:pPr>
        <w:numPr>
          <w:ilvl w:val="0"/>
          <w:numId w:val="5"/>
        </w:numPr>
        <w:tabs>
          <w:tab w:val="left" w:pos="1980"/>
        </w:tabs>
        <w:autoSpaceDE w:val="0"/>
        <w:autoSpaceDN w:val="0"/>
        <w:adjustRightInd w:val="0"/>
        <w:rPr>
          <w:b/>
          <w:color w:val="000000"/>
          <w:sz w:val="20"/>
        </w:rPr>
      </w:pPr>
      <w:r>
        <w:rPr>
          <w:b/>
          <w:color w:val="000000"/>
          <w:sz w:val="20"/>
        </w:rPr>
        <w:t>Sentences vary in structure, very few if any mechanical errors (no\ serious mechanical errors).</w:t>
      </w:r>
    </w:p>
    <w:p w:rsidR="00276470" w:rsidRDefault="00276470">
      <w:pPr>
        <w:tabs>
          <w:tab w:val="left" w:pos="1980"/>
        </w:tabs>
        <w:autoSpaceDE w:val="0"/>
        <w:autoSpaceDN w:val="0"/>
        <w:adjustRightInd w:val="0"/>
        <w:rPr>
          <w:b/>
          <w:color w:val="000000"/>
          <w:sz w:val="20"/>
        </w:rPr>
      </w:pPr>
    </w:p>
    <w:p w:rsidR="00276470" w:rsidRDefault="00276470">
      <w:pPr>
        <w:tabs>
          <w:tab w:val="left" w:pos="1980"/>
        </w:tabs>
        <w:autoSpaceDE w:val="0"/>
        <w:autoSpaceDN w:val="0"/>
        <w:adjustRightInd w:val="0"/>
        <w:rPr>
          <w:b/>
          <w:i/>
          <w:color w:val="000000"/>
          <w:sz w:val="20"/>
        </w:rPr>
      </w:pPr>
      <w:r>
        <w:rPr>
          <w:b/>
          <w:color w:val="000000"/>
          <w:sz w:val="20"/>
        </w:rPr>
        <w:t xml:space="preserve">"D" range </w:t>
      </w:r>
      <w:r>
        <w:rPr>
          <w:b/>
          <w:i/>
          <w:color w:val="000000"/>
          <w:sz w:val="20"/>
        </w:rPr>
        <w:t>(Note: The “D” grade is a passing grade; work that is not of “passing quality” should receive grade “F.”)</w:t>
      </w:r>
    </w:p>
    <w:p w:rsidR="00276470" w:rsidRDefault="00276470">
      <w:pPr>
        <w:numPr>
          <w:ilvl w:val="0"/>
          <w:numId w:val="6"/>
        </w:numPr>
        <w:tabs>
          <w:tab w:val="left" w:pos="1980"/>
        </w:tabs>
        <w:autoSpaceDE w:val="0"/>
        <w:autoSpaceDN w:val="0"/>
        <w:adjustRightInd w:val="0"/>
        <w:rPr>
          <w:b/>
          <w:color w:val="000000"/>
          <w:sz w:val="20"/>
        </w:rPr>
      </w:pPr>
      <w:r>
        <w:rPr>
          <w:b/>
          <w:color w:val="000000"/>
          <w:sz w:val="20"/>
        </w:rPr>
        <w:t>Marginal achievement; only meets minimum standards.</w:t>
      </w:r>
    </w:p>
    <w:p w:rsidR="00276470" w:rsidRDefault="00276470">
      <w:pPr>
        <w:numPr>
          <w:ilvl w:val="0"/>
          <w:numId w:val="6"/>
        </w:numPr>
        <w:tabs>
          <w:tab w:val="left" w:pos="1980"/>
        </w:tabs>
        <w:autoSpaceDE w:val="0"/>
        <w:autoSpaceDN w:val="0"/>
        <w:adjustRightInd w:val="0"/>
        <w:rPr>
          <w:color w:val="000000"/>
          <w:sz w:val="20"/>
        </w:rPr>
      </w:pPr>
      <w:r>
        <w:rPr>
          <w:color w:val="000000"/>
          <w:sz w:val="20"/>
        </w:rPr>
        <w:t>Significance of content is unclear.</w:t>
      </w:r>
    </w:p>
    <w:p w:rsidR="00276470" w:rsidRDefault="00276470">
      <w:pPr>
        <w:numPr>
          <w:ilvl w:val="0"/>
          <w:numId w:val="6"/>
        </w:numPr>
        <w:tabs>
          <w:tab w:val="left" w:pos="1980"/>
        </w:tabs>
        <w:autoSpaceDE w:val="0"/>
        <w:autoSpaceDN w:val="0"/>
        <w:adjustRightInd w:val="0"/>
        <w:rPr>
          <w:color w:val="000000"/>
          <w:sz w:val="20"/>
        </w:rPr>
      </w:pPr>
      <w:r>
        <w:rPr>
          <w:color w:val="000000"/>
          <w:sz w:val="20"/>
        </w:rPr>
        <w:t>Some ideas may lack support, elaboration.</w:t>
      </w:r>
    </w:p>
    <w:p w:rsidR="00276470" w:rsidRDefault="00276470">
      <w:pPr>
        <w:numPr>
          <w:ilvl w:val="0"/>
          <w:numId w:val="6"/>
        </w:numPr>
        <w:tabs>
          <w:tab w:val="left" w:pos="1980"/>
        </w:tabs>
        <w:autoSpaceDE w:val="0"/>
        <w:autoSpaceDN w:val="0"/>
        <w:adjustRightInd w:val="0"/>
        <w:rPr>
          <w:color w:val="000000"/>
          <w:sz w:val="20"/>
        </w:rPr>
      </w:pPr>
      <w:r>
        <w:rPr>
          <w:color w:val="000000"/>
          <w:sz w:val="20"/>
        </w:rPr>
        <w:t>Lacks sufficient examples or relevance of examples may be unclear.</w:t>
      </w:r>
    </w:p>
    <w:p w:rsidR="00276470" w:rsidRDefault="00276470">
      <w:pPr>
        <w:numPr>
          <w:ilvl w:val="0"/>
          <w:numId w:val="6"/>
        </w:numPr>
        <w:tabs>
          <w:tab w:val="left" w:pos="1980"/>
        </w:tabs>
        <w:autoSpaceDE w:val="0"/>
        <w:autoSpaceDN w:val="0"/>
        <w:adjustRightInd w:val="0"/>
        <w:rPr>
          <w:color w:val="000000"/>
          <w:sz w:val="20"/>
        </w:rPr>
      </w:pPr>
      <w:r>
        <w:rPr>
          <w:color w:val="000000"/>
          <w:sz w:val="20"/>
        </w:rPr>
        <w:t>Support material may not be clearly incorporated into argument.</w:t>
      </w:r>
    </w:p>
    <w:p w:rsidR="00276470" w:rsidRDefault="00276470">
      <w:pPr>
        <w:numPr>
          <w:ilvl w:val="0"/>
          <w:numId w:val="6"/>
        </w:numPr>
        <w:tabs>
          <w:tab w:val="left" w:pos="1980"/>
        </w:tabs>
        <w:autoSpaceDE w:val="0"/>
        <w:autoSpaceDN w:val="0"/>
        <w:adjustRightInd w:val="0"/>
        <w:rPr>
          <w:color w:val="000000"/>
          <w:sz w:val="20"/>
        </w:rPr>
      </w:pPr>
      <w:r>
        <w:rPr>
          <w:color w:val="000000"/>
          <w:sz w:val="20"/>
        </w:rPr>
        <w:t>Expression is occasionally awkward (problematic sentence structure).</w:t>
      </w:r>
    </w:p>
    <w:p w:rsidR="00276470" w:rsidRDefault="00276470">
      <w:pPr>
        <w:numPr>
          <w:ilvl w:val="0"/>
          <w:numId w:val="6"/>
        </w:numPr>
        <w:tabs>
          <w:tab w:val="left" w:pos="1980"/>
        </w:tabs>
        <w:autoSpaceDE w:val="0"/>
        <w:autoSpaceDN w:val="0"/>
        <w:adjustRightInd w:val="0"/>
        <w:rPr>
          <w:color w:val="000000"/>
          <w:sz w:val="20"/>
        </w:rPr>
      </w:pPr>
      <w:r>
        <w:rPr>
          <w:color w:val="000000"/>
          <w:sz w:val="20"/>
        </w:rPr>
        <w:t>Mechanical errors may at times impede clear understanding of material.</w:t>
      </w:r>
    </w:p>
    <w:p w:rsidR="00276470" w:rsidRDefault="00276470">
      <w:pPr>
        <w:numPr>
          <w:ilvl w:val="0"/>
          <w:numId w:val="6"/>
        </w:numPr>
        <w:tabs>
          <w:tab w:val="left" w:pos="1980"/>
        </w:tabs>
        <w:autoSpaceDE w:val="0"/>
        <w:autoSpaceDN w:val="0"/>
        <w:adjustRightInd w:val="0"/>
        <w:rPr>
          <w:b/>
          <w:color w:val="000000"/>
          <w:sz w:val="20"/>
        </w:rPr>
      </w:pPr>
      <w:r>
        <w:rPr>
          <w:b/>
          <w:color w:val="000000"/>
          <w:sz w:val="20"/>
        </w:rPr>
        <w:t>May have a few serious mechanical errors, but no recurring serious mechanical errors (fragments, run-ons, comma-splices, etc.)</w:t>
      </w:r>
    </w:p>
    <w:p w:rsidR="00276470" w:rsidRDefault="00276470">
      <w:pPr>
        <w:tabs>
          <w:tab w:val="left" w:pos="1980"/>
        </w:tabs>
        <w:autoSpaceDE w:val="0"/>
        <w:autoSpaceDN w:val="0"/>
        <w:adjustRightInd w:val="0"/>
        <w:rPr>
          <w:b/>
          <w:color w:val="000000"/>
          <w:sz w:val="20"/>
        </w:rPr>
      </w:pPr>
    </w:p>
    <w:p w:rsidR="00276470" w:rsidRDefault="00276470">
      <w:pPr>
        <w:tabs>
          <w:tab w:val="left" w:pos="1980"/>
        </w:tabs>
        <w:autoSpaceDE w:val="0"/>
        <w:autoSpaceDN w:val="0"/>
        <w:adjustRightInd w:val="0"/>
        <w:rPr>
          <w:b/>
          <w:color w:val="000000"/>
          <w:sz w:val="20"/>
        </w:rPr>
      </w:pPr>
      <w:r>
        <w:rPr>
          <w:b/>
          <w:color w:val="000000"/>
          <w:sz w:val="20"/>
        </w:rPr>
        <w:t>"F" range</w:t>
      </w:r>
    </w:p>
    <w:p w:rsidR="00276470" w:rsidRDefault="00276470">
      <w:pPr>
        <w:numPr>
          <w:ilvl w:val="0"/>
          <w:numId w:val="7"/>
        </w:numPr>
        <w:tabs>
          <w:tab w:val="left" w:pos="1980"/>
        </w:tabs>
        <w:autoSpaceDE w:val="0"/>
        <w:autoSpaceDN w:val="0"/>
        <w:adjustRightInd w:val="0"/>
        <w:rPr>
          <w:color w:val="000000"/>
          <w:sz w:val="20"/>
        </w:rPr>
      </w:pPr>
      <w:r>
        <w:rPr>
          <w:color w:val="000000"/>
          <w:sz w:val="20"/>
        </w:rPr>
        <w:t>Ignores assignment.</w:t>
      </w:r>
    </w:p>
    <w:p w:rsidR="00276470" w:rsidRDefault="00276470">
      <w:pPr>
        <w:numPr>
          <w:ilvl w:val="0"/>
          <w:numId w:val="7"/>
        </w:numPr>
        <w:tabs>
          <w:tab w:val="left" w:pos="1980"/>
        </w:tabs>
        <w:autoSpaceDE w:val="0"/>
        <w:autoSpaceDN w:val="0"/>
        <w:adjustRightInd w:val="0"/>
        <w:rPr>
          <w:color w:val="000000"/>
          <w:sz w:val="20"/>
        </w:rPr>
      </w:pPr>
      <w:r>
        <w:rPr>
          <w:color w:val="000000"/>
          <w:sz w:val="20"/>
        </w:rPr>
        <w:t>Lacks significance.</w:t>
      </w:r>
    </w:p>
    <w:p w:rsidR="00276470" w:rsidRDefault="00276470">
      <w:pPr>
        <w:numPr>
          <w:ilvl w:val="0"/>
          <w:numId w:val="7"/>
        </w:numPr>
        <w:tabs>
          <w:tab w:val="left" w:pos="1980"/>
        </w:tabs>
        <w:autoSpaceDE w:val="0"/>
        <w:autoSpaceDN w:val="0"/>
        <w:adjustRightInd w:val="0"/>
        <w:rPr>
          <w:color w:val="000000"/>
          <w:sz w:val="20"/>
        </w:rPr>
      </w:pPr>
      <w:r>
        <w:rPr>
          <w:color w:val="000000"/>
          <w:sz w:val="20"/>
        </w:rPr>
        <w:t>Lacks coherence.</w:t>
      </w:r>
    </w:p>
    <w:p w:rsidR="00276470" w:rsidRDefault="00276470">
      <w:pPr>
        <w:numPr>
          <w:ilvl w:val="0"/>
          <w:numId w:val="7"/>
        </w:numPr>
        <w:tabs>
          <w:tab w:val="left" w:pos="1980"/>
        </w:tabs>
        <w:autoSpaceDE w:val="0"/>
        <w:autoSpaceDN w:val="0"/>
        <w:adjustRightInd w:val="0"/>
        <w:rPr>
          <w:color w:val="000000"/>
          <w:sz w:val="20"/>
        </w:rPr>
      </w:pPr>
      <w:r>
        <w:rPr>
          <w:color w:val="000000"/>
          <w:sz w:val="20"/>
        </w:rPr>
        <w:t>Includes plagiarized material (intentional or unintentional).</w:t>
      </w:r>
    </w:p>
    <w:p w:rsidR="00276470" w:rsidRDefault="00276470">
      <w:pPr>
        <w:numPr>
          <w:ilvl w:val="0"/>
          <w:numId w:val="7"/>
        </w:numPr>
        <w:tabs>
          <w:tab w:val="left" w:pos="1980"/>
        </w:tabs>
        <w:autoSpaceDE w:val="0"/>
        <w:autoSpaceDN w:val="0"/>
        <w:adjustRightInd w:val="0"/>
        <w:rPr>
          <w:color w:val="000000"/>
          <w:sz w:val="20"/>
        </w:rPr>
      </w:pPr>
      <w:r>
        <w:rPr>
          <w:color w:val="000000"/>
          <w:sz w:val="20"/>
        </w:rPr>
        <w:t>Lacks focus.</w:t>
      </w:r>
    </w:p>
    <w:p w:rsidR="00276470" w:rsidRDefault="00276470">
      <w:pPr>
        <w:numPr>
          <w:ilvl w:val="0"/>
          <w:numId w:val="7"/>
        </w:numPr>
        <w:tabs>
          <w:tab w:val="left" w:pos="1980"/>
        </w:tabs>
        <w:autoSpaceDE w:val="0"/>
        <w:autoSpaceDN w:val="0"/>
        <w:adjustRightInd w:val="0"/>
        <w:rPr>
          <w:color w:val="000000"/>
          <w:sz w:val="20"/>
        </w:rPr>
      </w:pPr>
      <w:r>
        <w:rPr>
          <w:color w:val="000000"/>
          <w:sz w:val="20"/>
        </w:rPr>
        <w:t>Difficult to follow due to awkward sentence or paragraph development.</w:t>
      </w:r>
    </w:p>
    <w:p w:rsidR="00276470" w:rsidRDefault="00276470">
      <w:pPr>
        <w:numPr>
          <w:ilvl w:val="0"/>
          <w:numId w:val="7"/>
        </w:numPr>
        <w:tabs>
          <w:tab w:val="left" w:pos="1980"/>
        </w:tabs>
        <w:autoSpaceDE w:val="0"/>
        <w:autoSpaceDN w:val="0"/>
        <w:adjustRightInd w:val="0"/>
        <w:rPr>
          <w:color w:val="000000"/>
          <w:sz w:val="20"/>
        </w:rPr>
      </w:pPr>
      <w:r>
        <w:rPr>
          <w:color w:val="000000"/>
          <w:sz w:val="20"/>
        </w:rPr>
        <w:t>Mechanical errors impede understanding.</w:t>
      </w:r>
    </w:p>
    <w:p w:rsidR="00276470" w:rsidRDefault="00276470">
      <w:pPr>
        <w:numPr>
          <w:ilvl w:val="0"/>
          <w:numId w:val="7"/>
        </w:numPr>
        <w:tabs>
          <w:tab w:val="left" w:pos="1980"/>
        </w:tabs>
        <w:autoSpaceDE w:val="0"/>
        <w:autoSpaceDN w:val="0"/>
        <w:adjustRightInd w:val="0"/>
        <w:rPr>
          <w:color w:val="000000"/>
          <w:sz w:val="20"/>
        </w:rPr>
      </w:pPr>
      <w:r>
        <w:rPr>
          <w:color w:val="000000"/>
          <w:sz w:val="20"/>
        </w:rPr>
        <w:t>Problems with writing at the college level.</w:t>
      </w:r>
    </w:p>
    <w:p w:rsidR="00276470" w:rsidRDefault="00276470">
      <w:pPr>
        <w:autoSpaceDE w:val="0"/>
        <w:autoSpaceDN w:val="0"/>
        <w:adjustRightInd w:val="0"/>
        <w:ind w:left="360"/>
        <w:rPr>
          <w:rFonts w:ascii="TimesNewRoman" w:hAnsi="TimesNewRoman"/>
          <w:color w:val="000000"/>
          <w:u w:val="single"/>
        </w:rPr>
      </w:pPr>
    </w:p>
    <w:p w:rsidR="00276470" w:rsidRDefault="00276470">
      <w:pPr>
        <w:autoSpaceDE w:val="0"/>
        <w:autoSpaceDN w:val="0"/>
        <w:adjustRightInd w:val="0"/>
        <w:rPr>
          <w:rFonts w:ascii="TimesNewRoman,Bold" w:hAnsi="TimesNewRoman,Bold"/>
          <w:b/>
          <w:color w:val="000000"/>
          <w:u w:val="single"/>
        </w:rPr>
      </w:pPr>
      <w:r>
        <w:rPr>
          <w:rFonts w:ascii="TimesNewRoman,Bold" w:hAnsi="TimesNewRoman,Bold"/>
          <w:b/>
          <w:color w:val="000000"/>
          <w:u w:val="single"/>
        </w:rPr>
        <w:t>Grade Distribution:</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A /4.0</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A-/3.7</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B+/3.3</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B /3.0</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B-/2.7</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C+/2.3</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C /2.0</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C-/1.7</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D+/1.3</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D /1.0</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D-/0.7</w:t>
      </w:r>
    </w:p>
    <w:p w:rsidR="00276470" w:rsidRDefault="00276470">
      <w:pPr>
        <w:autoSpaceDE w:val="0"/>
        <w:autoSpaceDN w:val="0"/>
        <w:adjustRightInd w:val="0"/>
        <w:rPr>
          <w:rFonts w:ascii="TimesNewRoman,Bold" w:hAnsi="TimesNewRoman,Bold"/>
          <w:color w:val="000000"/>
          <w:sz w:val="20"/>
        </w:rPr>
      </w:pPr>
      <w:r>
        <w:rPr>
          <w:rFonts w:ascii="TimesNewRoman,Bold" w:hAnsi="TimesNewRoman,Bold"/>
          <w:color w:val="000000"/>
          <w:sz w:val="20"/>
        </w:rPr>
        <w:t>F / 0.0</w:t>
      </w:r>
    </w:p>
    <w:p w:rsidR="00276470" w:rsidRDefault="00276470">
      <w:pPr>
        <w:autoSpaceDE w:val="0"/>
        <w:autoSpaceDN w:val="0"/>
        <w:adjustRightInd w:val="0"/>
        <w:rPr>
          <w:rFonts w:ascii="TimesNewRoman,Bold" w:hAnsi="TimesNewRoman,Bold"/>
          <w:color w:val="000000"/>
        </w:rPr>
      </w:pPr>
    </w:p>
    <w:p w:rsidR="00276470" w:rsidRDefault="00276470">
      <w:pPr>
        <w:autoSpaceDE w:val="0"/>
        <w:autoSpaceDN w:val="0"/>
        <w:adjustRightInd w:val="0"/>
        <w:rPr>
          <w:rFonts w:ascii="TimesNewRoman" w:hAnsi="TimesNewRoman"/>
          <w:color w:val="000000"/>
          <w:sz w:val="20"/>
        </w:rPr>
      </w:pPr>
      <w:r>
        <w:rPr>
          <w:rFonts w:ascii="TimesNewRoman,Bold" w:hAnsi="TimesNewRoman,Bold"/>
          <w:b/>
          <w:color w:val="000000"/>
          <w:u w:val="single"/>
        </w:rPr>
        <w:t>National University Library</w:t>
      </w:r>
      <w:r>
        <w:rPr>
          <w:rFonts w:ascii="TimesNewRoman,Bold" w:hAnsi="TimesNewRoman,Bold"/>
          <w:b/>
          <w:color w:val="000000"/>
        </w:rPr>
        <w:t xml:space="preserve">: </w:t>
      </w:r>
      <w:r>
        <w:rPr>
          <w:rFonts w:ascii="TimesNewRoman" w:hAnsi="TimesNewRoman"/>
          <w:color w:val="000000"/>
          <w:sz w:val="20"/>
        </w:rPr>
        <w:t>The NU Library System (NULS) supports academic rigor by providing access to scholarly books, journals, e-books, and databases of full text articles from scholarly journals. Library books and journal articles can be shipped to online students. Librarians are available to assist students at the Spectrum Library in San Diego, at the regional Library Information Centers (LIC), and online.</w:t>
      </w:r>
    </w:p>
    <w:p w:rsidR="00276470" w:rsidRDefault="00276470">
      <w:pPr>
        <w:autoSpaceDE w:val="0"/>
        <w:autoSpaceDN w:val="0"/>
        <w:adjustRightInd w:val="0"/>
        <w:rPr>
          <w:rFonts w:ascii="TimesNewRoman" w:hAnsi="TimesNewRoman"/>
          <w:color w:val="000000"/>
          <w:sz w:val="20"/>
        </w:rPr>
      </w:pPr>
    </w:p>
    <w:p w:rsidR="00276470" w:rsidRDefault="00276470">
      <w:pPr>
        <w:rPr>
          <w:sz w:val="20"/>
        </w:rPr>
      </w:pPr>
      <w:r>
        <w:rPr>
          <w:rFonts w:ascii="TimesNewRoman" w:hAnsi="TimesNewRoman"/>
          <w:b/>
          <w:color w:val="000000"/>
          <w:u w:val="single"/>
        </w:rPr>
        <w:t>National University Writing Centers are available at various sites and by on-line appointment</w:t>
      </w:r>
    </w:p>
    <w:p w:rsidR="00276470" w:rsidRDefault="00276470">
      <w:pPr>
        <w:rPr>
          <w:sz w:val="20"/>
        </w:rPr>
      </w:pPr>
      <w:r>
        <w:rPr>
          <w:sz w:val="20"/>
        </w:rPr>
        <w:tab/>
      </w:r>
      <w:r>
        <w:rPr>
          <w:sz w:val="20"/>
        </w:rPr>
        <w:tab/>
      </w:r>
      <w:r>
        <w:rPr>
          <w:sz w:val="20"/>
        </w:rPr>
        <w:tab/>
      </w:r>
    </w:p>
    <w:p w:rsidR="00276470" w:rsidRDefault="00276470">
      <w:pPr>
        <w:rPr>
          <w:sz w:val="20"/>
        </w:rPr>
      </w:pPr>
    </w:p>
    <w:p w:rsidR="00276470" w:rsidRDefault="00276470"/>
    <w:sectPr w:rsidR="002E3D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2C4"/>
    <w:multiLevelType w:val="hybridMultilevel"/>
    <w:tmpl w:val="AC607D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59744D"/>
    <w:multiLevelType w:val="hybridMultilevel"/>
    <w:tmpl w:val="DFD6A3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067C1A"/>
    <w:multiLevelType w:val="hybridMultilevel"/>
    <w:tmpl w:val="870428E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470CB"/>
    <w:multiLevelType w:val="hybridMultilevel"/>
    <w:tmpl w:val="DC0436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0B5B40"/>
    <w:multiLevelType w:val="hybridMultilevel"/>
    <w:tmpl w:val="CD46AC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740368805">
    <w:abstractNumId w:val="2"/>
  </w:num>
  <w:num w:numId="2" w16cid:durableId="2070492265">
    <w:abstractNumId w:val="1"/>
  </w:num>
  <w:num w:numId="3" w16cid:durableId="1591769359">
    <w:abstractNumId w:val="6"/>
  </w:num>
  <w:num w:numId="4" w16cid:durableId="76635432">
    <w:abstractNumId w:val="5"/>
  </w:num>
  <w:num w:numId="5" w16cid:durableId="531307384">
    <w:abstractNumId w:val="0"/>
  </w:num>
  <w:num w:numId="6" w16cid:durableId="75834384">
    <w:abstractNumId w:val="3"/>
  </w:num>
  <w:num w:numId="7" w16cid:durableId="980616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4B8"/>
    <w:rsid w:val="0027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599E6D0-A83A-4C05-9EF0-FAD66C00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NATIONAL UNIVERSITY</vt:lpstr>
    </vt:vector>
  </TitlesOfParts>
  <Company>SDSU</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CAL</dc:creator>
  <cp:keywords/>
  <cp:lastModifiedBy>Joseph Rezaei</cp:lastModifiedBy>
  <cp:revision>2</cp:revision>
  <cp:lastPrinted>2006-08-07T19:50:00Z</cp:lastPrinted>
  <dcterms:created xsi:type="dcterms:W3CDTF">2024-10-09T23:31:00Z</dcterms:created>
  <dcterms:modified xsi:type="dcterms:W3CDTF">2024-10-09T23:31:00Z</dcterms:modified>
</cp:coreProperties>
</file>