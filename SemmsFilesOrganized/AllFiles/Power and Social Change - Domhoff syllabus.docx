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39C" w:rsidRDefault="00C8039C">
      <w:pPr>
        <w:ind w:left="2160" w:firstLine="720"/>
        <w:rPr>
          <w:sz w:val="20"/>
        </w:rPr>
      </w:pPr>
      <w:r>
        <w:rPr>
          <w:sz w:val="20"/>
        </w:rPr>
        <w:t>aqwsazNATIONAL UNIVERSITY</w:t>
      </w:r>
    </w:p>
    <w:p w:rsidR="00C8039C" w:rsidRDefault="00C8039C">
      <w:pPr>
        <w:rPr>
          <w:sz w:val="20"/>
        </w:rPr>
      </w:pPr>
      <w:r>
        <w:rPr>
          <w:sz w:val="20"/>
        </w:rPr>
        <w:tab/>
      </w:r>
      <w:r>
        <w:rPr>
          <w:sz w:val="20"/>
        </w:rPr>
        <w:tab/>
      </w:r>
      <w:ins w:id="0" w:author="cal" w:date="2007-12-21T13:42:00Z">
        <w:r>
          <w:rPr>
            <w:sz w:val="20"/>
          </w:rPr>
          <w:tab/>
        </w:r>
      </w:ins>
      <w:r>
        <w:rPr>
          <w:sz w:val="20"/>
        </w:rPr>
        <w:t>Sociology 540: Power and Social Change</w:t>
      </w:r>
    </w:p>
    <w:p w:rsidR="00C8039C" w:rsidRDefault="00C8039C">
      <w:pPr>
        <w:rPr>
          <w:sz w:val="20"/>
        </w:rPr>
      </w:pPr>
    </w:p>
    <w:p w:rsidR="00C8039C" w:rsidRDefault="00C8039C">
      <w:pPr>
        <w:rPr>
          <w:sz w:val="20"/>
        </w:rPr>
      </w:pPr>
    </w:p>
    <w:p w:rsidR="00C8039C" w:rsidRDefault="00C8039C">
      <w:pPr>
        <w:rPr>
          <w:sz w:val="20"/>
        </w:rPr>
      </w:pPr>
      <w:r>
        <w:rPr>
          <w:sz w:val="20"/>
        </w:rPr>
        <w:t xml:space="preserve">Instructor: Paul </w:t>
      </w:r>
      <w:proofErr w:type="spellStart"/>
      <w:r>
        <w:rPr>
          <w:sz w:val="20"/>
        </w:rPr>
        <w:t>Semm</w:t>
      </w:r>
      <w:proofErr w:type="spellEnd"/>
      <w:r>
        <w:rPr>
          <w:sz w:val="20"/>
        </w:rPr>
        <w:tab/>
      </w:r>
      <w:r>
        <w:rPr>
          <w:sz w:val="20"/>
        </w:rPr>
        <w:tab/>
      </w:r>
      <w:r>
        <w:rPr>
          <w:sz w:val="20"/>
        </w:rPr>
        <w:tab/>
      </w:r>
      <w:r>
        <w:rPr>
          <w:sz w:val="20"/>
        </w:rPr>
        <w:tab/>
      </w:r>
      <w:r>
        <w:rPr>
          <w:sz w:val="20"/>
        </w:rPr>
        <w:tab/>
        <w:t>Phone: 619-286-5254</w:t>
      </w:r>
    </w:p>
    <w:p w:rsidR="00C8039C" w:rsidRDefault="00C8039C">
      <w:pPr>
        <w:rPr>
          <w:sz w:val="20"/>
        </w:rPr>
      </w:pPr>
      <w:r>
        <w:rPr>
          <w:sz w:val="20"/>
        </w:rPr>
        <w:tab/>
      </w:r>
      <w:r>
        <w:rPr>
          <w:sz w:val="20"/>
        </w:rPr>
        <w:tab/>
      </w:r>
      <w:r>
        <w:rPr>
          <w:sz w:val="20"/>
        </w:rPr>
        <w:tab/>
      </w:r>
      <w:r>
        <w:rPr>
          <w:sz w:val="20"/>
        </w:rPr>
        <w:tab/>
      </w:r>
      <w:r>
        <w:rPr>
          <w:sz w:val="20"/>
        </w:rPr>
        <w:tab/>
      </w:r>
      <w:r>
        <w:rPr>
          <w:sz w:val="20"/>
        </w:rPr>
        <w:tab/>
      </w:r>
      <w:r>
        <w:rPr>
          <w:sz w:val="20"/>
        </w:rPr>
        <w:tab/>
        <w:t>E-mail: psemm@mail.sdsu.edu</w:t>
      </w:r>
    </w:p>
    <w:p w:rsidR="00C8039C" w:rsidRDefault="00C8039C">
      <w:pPr>
        <w:rPr>
          <w:sz w:val="20"/>
        </w:rPr>
      </w:pPr>
    </w:p>
    <w:p w:rsidR="00C8039C" w:rsidRDefault="00C8039C">
      <w:pPr>
        <w:rPr>
          <w:sz w:val="20"/>
        </w:rPr>
      </w:pPr>
      <w:r>
        <w:rPr>
          <w:sz w:val="20"/>
        </w:rPr>
        <w:t xml:space="preserve">Course Meets: </w:t>
      </w:r>
      <w:r>
        <w:rPr>
          <w:sz w:val="20"/>
        </w:rPr>
        <w:tab/>
        <w:t xml:space="preserve">M,W, Sa </w:t>
      </w:r>
    </w:p>
    <w:p w:rsidR="00C8039C" w:rsidRDefault="00C8039C">
      <w:pPr>
        <w:rPr>
          <w:sz w:val="20"/>
        </w:rPr>
      </w:pPr>
      <w:r>
        <w:rPr>
          <w:sz w:val="20"/>
        </w:rPr>
        <w:tab/>
      </w:r>
      <w:r>
        <w:rPr>
          <w:sz w:val="20"/>
        </w:rPr>
        <w:tab/>
        <w:t>Spectrum Center</w:t>
      </w:r>
      <w:r>
        <w:rPr>
          <w:sz w:val="20"/>
        </w:rPr>
        <w:tab/>
      </w:r>
    </w:p>
    <w:p w:rsidR="00C8039C" w:rsidRDefault="00C8039C">
      <w:pPr>
        <w:rPr>
          <w:sz w:val="20"/>
        </w:rPr>
      </w:pPr>
    </w:p>
    <w:p w:rsidR="00C8039C" w:rsidRDefault="00C8039C">
      <w:pPr>
        <w:rPr>
          <w:sz w:val="20"/>
        </w:rPr>
      </w:pPr>
      <w:r>
        <w:rPr>
          <w:sz w:val="20"/>
        </w:rPr>
        <w:t>Required Text:</w:t>
      </w:r>
    </w:p>
    <w:p w:rsidR="00C8039C" w:rsidRDefault="00C8039C">
      <w:pPr>
        <w:rPr>
          <w:sz w:val="20"/>
        </w:rPr>
      </w:pPr>
      <w:proofErr w:type="spellStart"/>
      <w:r>
        <w:rPr>
          <w:sz w:val="20"/>
        </w:rPr>
        <w:t>Domhoff</w:t>
      </w:r>
      <w:proofErr w:type="spellEnd"/>
      <w:r>
        <w:rPr>
          <w:sz w:val="20"/>
        </w:rPr>
        <w:t xml:space="preserve">, G. William.  </w:t>
      </w:r>
      <w:r>
        <w:rPr>
          <w:sz w:val="20"/>
          <w:u w:val="single"/>
        </w:rPr>
        <w:t>Who Rules America?  Power, Politics, and Social Change</w:t>
      </w:r>
      <w:r>
        <w:rPr>
          <w:sz w:val="20"/>
        </w:rPr>
        <w:t>. 5</w:t>
      </w:r>
      <w:r>
        <w:rPr>
          <w:sz w:val="20"/>
          <w:vertAlign w:val="superscript"/>
        </w:rPr>
        <w:t>th</w:t>
      </w:r>
      <w:r>
        <w:rPr>
          <w:sz w:val="20"/>
        </w:rPr>
        <w:t xml:space="preserve"> Edition.  </w:t>
      </w:r>
    </w:p>
    <w:p w:rsidR="00C8039C" w:rsidRDefault="00C8039C">
      <w:pPr>
        <w:rPr>
          <w:sz w:val="20"/>
        </w:rPr>
      </w:pPr>
      <w:r>
        <w:rPr>
          <w:sz w:val="20"/>
        </w:rPr>
        <w:t xml:space="preserve">Boston: McGraw-Hill, 2006. </w:t>
      </w:r>
    </w:p>
    <w:p w:rsidR="00C8039C" w:rsidRDefault="00C8039C">
      <w:pPr>
        <w:rPr>
          <w:sz w:val="20"/>
        </w:rPr>
      </w:pPr>
      <w:r>
        <w:rPr>
          <w:sz w:val="20"/>
        </w:rPr>
        <w:t xml:space="preserve">Directed Readings </w:t>
      </w:r>
    </w:p>
    <w:p w:rsidR="00C8039C" w:rsidRDefault="00C8039C">
      <w:pPr>
        <w:rPr>
          <w:sz w:val="20"/>
        </w:rPr>
      </w:pPr>
    </w:p>
    <w:p w:rsidR="00C8039C" w:rsidRDefault="00C8039C">
      <w:pPr>
        <w:rPr>
          <w:sz w:val="20"/>
        </w:rPr>
      </w:pPr>
      <w:r>
        <w:rPr>
          <w:b/>
          <w:sz w:val="20"/>
        </w:rPr>
        <w:t>Course Description</w:t>
      </w:r>
      <w:r>
        <w:rPr>
          <w:sz w:val="20"/>
        </w:rPr>
        <w:t>:</w:t>
      </w:r>
    </w:p>
    <w:p w:rsidR="00C8039C" w:rsidRDefault="00C8039C">
      <w:pPr>
        <w:rPr>
          <w:sz w:val="20"/>
        </w:rPr>
      </w:pPr>
      <w:r>
        <w:rPr>
          <w:sz w:val="20"/>
        </w:rPr>
        <w:tab/>
        <w:t xml:space="preserve">This course will examine contemporary theories of power, power arrangements in the United States, and social movements, national and global, that have challenged power arrangements at various times and in various places.  The first part of the course will focus on two theories of power, </w:t>
      </w:r>
      <w:proofErr w:type="spellStart"/>
      <w:r>
        <w:rPr>
          <w:sz w:val="20"/>
        </w:rPr>
        <w:t>Domhoff’s</w:t>
      </w:r>
      <w:proofErr w:type="spellEnd"/>
      <w:r>
        <w:rPr>
          <w:sz w:val="20"/>
        </w:rPr>
        <w:t xml:space="preserve"> class theory of power and Chomsky’s institutional theory of power, and how they explain power arrangements in American society.  The second part of the course will focus on social movements that have  challenged power arrangements in the past, or that are presently challenging power arrangements .   Social movements that will be examined are the labor movement, civil rights movement in the U.S., the anti-Vietnam war movement, and anti-Globalization movements. The third part of the course will focus on postmodern theories of power and the war on terror, specifically Foucault’s power/knowledge theory.</w:t>
      </w:r>
    </w:p>
    <w:p w:rsidR="00C8039C" w:rsidRDefault="00C8039C">
      <w:pPr>
        <w:rPr>
          <w:sz w:val="20"/>
        </w:rPr>
      </w:pPr>
    </w:p>
    <w:p w:rsidR="00C8039C" w:rsidRDefault="00C8039C">
      <w:pPr>
        <w:rPr>
          <w:color w:val="000000"/>
          <w:sz w:val="20"/>
        </w:rPr>
      </w:pPr>
      <w:r>
        <w:rPr>
          <w:rFonts w:ascii="Times New Roman" w:hAnsi="Times New Roman"/>
          <w:b/>
          <w:color w:val="000000"/>
          <w:sz w:val="20"/>
        </w:rPr>
        <w:t>Course Goals:</w:t>
      </w:r>
    </w:p>
    <w:p w:rsidR="00C8039C" w:rsidRDefault="00C8039C">
      <w:pPr>
        <w:rPr>
          <w:rFonts w:ascii="Times New Roman" w:hAnsi="Times New Roman"/>
          <w:color w:val="000000"/>
          <w:sz w:val="20"/>
        </w:rPr>
      </w:pPr>
      <w:r>
        <w:rPr>
          <w:rFonts w:ascii="Times New Roman" w:hAnsi="Times New Roman"/>
          <w:color w:val="000000"/>
          <w:sz w:val="20"/>
        </w:rPr>
        <w:tab/>
        <w:t>The course will present students with a comprehensive perspective on theories of power, modern and postmodern.  And through the readings and lectures the course will engage the students in the task of critically applying theories of power to American and global society.  The course will also demonstrate to students that social movements have in the past, are today, and will be in the future effectively challenging power relationships.</w:t>
      </w:r>
    </w:p>
    <w:p w:rsidR="00C8039C" w:rsidRDefault="00C8039C">
      <w:pPr>
        <w:rPr>
          <w:rFonts w:ascii="Times New Roman" w:hAnsi="Times New Roman"/>
          <w:b/>
          <w:color w:val="000000"/>
          <w:sz w:val="20"/>
        </w:rPr>
      </w:pPr>
    </w:p>
    <w:p w:rsidR="00C8039C" w:rsidRDefault="00C8039C">
      <w:pPr>
        <w:rPr>
          <w:color w:val="000000"/>
          <w:sz w:val="20"/>
        </w:rPr>
      </w:pPr>
      <w:r>
        <w:rPr>
          <w:rFonts w:ascii="Times New Roman" w:hAnsi="Times New Roman"/>
          <w:b/>
          <w:color w:val="000000"/>
          <w:sz w:val="20"/>
        </w:rPr>
        <w:t>Student Learning Outcomes:</w:t>
      </w:r>
    </w:p>
    <w:p w:rsidR="00C8039C" w:rsidRDefault="00C8039C">
      <w:pPr>
        <w:rPr>
          <w:rFonts w:ascii="Times New Roman" w:hAnsi="Times New Roman"/>
          <w:color w:val="000000"/>
          <w:sz w:val="20"/>
        </w:rPr>
      </w:pPr>
      <w:r>
        <w:rPr>
          <w:rFonts w:ascii="Times New Roman" w:hAnsi="Times New Roman"/>
          <w:color w:val="000000"/>
          <w:sz w:val="20"/>
        </w:rPr>
        <w:t xml:space="preserve">By the end of this course, students will be able to: </w:t>
      </w:r>
    </w:p>
    <w:p w:rsidR="00C8039C" w:rsidRDefault="00C8039C">
      <w:pPr>
        <w:numPr>
          <w:numberingChange w:id="1" w:author="IT Support Services" w:date="2006-08-15T12:43:00Z" w:original="%1:1:0:."/>
        </w:numPr>
        <w:ind w:left="360"/>
        <w:rPr>
          <w:rFonts w:ascii="Times New Roman" w:hAnsi="Times New Roman"/>
          <w:color w:val="000000"/>
          <w:sz w:val="20"/>
        </w:rPr>
      </w:pPr>
    </w:p>
    <w:p w:rsidR="00C8039C" w:rsidRDefault="00C8039C">
      <w:pPr>
        <w:numPr>
          <w:ilvl w:val="0"/>
          <w:numId w:val="8"/>
          <w:numberingChange w:id="2" w:author="IT Support Services" w:date="2006-08-15T12:43:00Z" w:original="%1:2:0:."/>
        </w:numPr>
        <w:rPr>
          <w:rFonts w:ascii="Times New Roman" w:hAnsi="Times New Roman"/>
          <w:color w:val="000000"/>
          <w:sz w:val="20"/>
        </w:rPr>
      </w:pPr>
      <w:r>
        <w:rPr>
          <w:rFonts w:ascii="Times New Roman" w:hAnsi="Times New Roman"/>
          <w:color w:val="000000"/>
          <w:sz w:val="20"/>
        </w:rPr>
        <w:t xml:space="preserve">Identify and explain </w:t>
      </w:r>
      <w:proofErr w:type="spellStart"/>
      <w:r>
        <w:rPr>
          <w:rFonts w:ascii="Times New Roman" w:hAnsi="Times New Roman"/>
          <w:color w:val="000000"/>
          <w:sz w:val="20"/>
        </w:rPr>
        <w:t>Domhoff’s</w:t>
      </w:r>
      <w:proofErr w:type="spellEnd"/>
      <w:r>
        <w:rPr>
          <w:rFonts w:ascii="Times New Roman" w:hAnsi="Times New Roman"/>
          <w:color w:val="000000"/>
          <w:sz w:val="20"/>
        </w:rPr>
        <w:t xml:space="preserve"> theory of power. </w:t>
      </w:r>
    </w:p>
    <w:p w:rsidR="00C8039C" w:rsidRDefault="00C8039C">
      <w:pPr>
        <w:numPr>
          <w:ilvl w:val="0"/>
          <w:numId w:val="8"/>
        </w:numPr>
        <w:rPr>
          <w:rFonts w:ascii="Times New Roman" w:hAnsi="Times New Roman"/>
          <w:color w:val="000000"/>
          <w:sz w:val="20"/>
        </w:rPr>
      </w:pPr>
      <w:r>
        <w:rPr>
          <w:rFonts w:ascii="Times New Roman" w:hAnsi="Times New Roman"/>
          <w:color w:val="000000"/>
          <w:sz w:val="20"/>
        </w:rPr>
        <w:t xml:space="preserve">Identify and explain important modern and postmodern theories of power. </w:t>
      </w:r>
    </w:p>
    <w:p w:rsidR="00C8039C" w:rsidRDefault="00C8039C">
      <w:pPr>
        <w:numPr>
          <w:ilvl w:val="0"/>
          <w:numId w:val="8"/>
        </w:numPr>
        <w:rPr>
          <w:rFonts w:ascii="Times New Roman" w:hAnsi="Times New Roman"/>
          <w:color w:val="000000"/>
          <w:sz w:val="20"/>
        </w:rPr>
      </w:pPr>
      <w:r>
        <w:rPr>
          <w:rFonts w:ascii="Times New Roman" w:hAnsi="Times New Roman"/>
          <w:color w:val="000000"/>
          <w:sz w:val="20"/>
        </w:rPr>
        <w:t>Analyze power arrangements in American society.</w:t>
      </w:r>
    </w:p>
    <w:p w:rsidR="00C8039C" w:rsidRDefault="00C8039C">
      <w:pPr>
        <w:ind w:firstLine="360"/>
        <w:rPr>
          <w:rFonts w:ascii="Times New Roman" w:hAnsi="Times New Roman"/>
          <w:b/>
          <w:color w:val="000000"/>
          <w:sz w:val="20"/>
        </w:rPr>
      </w:pPr>
      <w:r>
        <w:rPr>
          <w:rFonts w:ascii="Times New Roman" w:hAnsi="Times New Roman"/>
          <w:color w:val="000000"/>
          <w:sz w:val="20"/>
        </w:rPr>
        <w:t>4.    Analyze power arrangements in global society.</w:t>
      </w:r>
    </w:p>
    <w:p w:rsidR="00C8039C" w:rsidRDefault="00C8039C">
      <w:pPr>
        <w:rPr>
          <w:rFonts w:ascii="Times New Roman" w:hAnsi="Times New Roman"/>
          <w:bCs/>
          <w:color w:val="000000"/>
          <w:sz w:val="20"/>
        </w:rPr>
      </w:pPr>
      <w:r>
        <w:rPr>
          <w:rFonts w:ascii="Times New Roman" w:hAnsi="Times New Roman"/>
          <w:b/>
          <w:color w:val="000000"/>
          <w:sz w:val="20"/>
        </w:rPr>
        <w:t xml:space="preserve">       </w:t>
      </w:r>
      <w:r>
        <w:rPr>
          <w:rFonts w:ascii="Times New Roman" w:hAnsi="Times New Roman"/>
          <w:bCs/>
          <w:color w:val="000000"/>
          <w:sz w:val="20"/>
        </w:rPr>
        <w:t>5.    Understand the role social movements have played in achieving progressive social change.</w:t>
      </w:r>
    </w:p>
    <w:p w:rsidR="00C8039C" w:rsidRDefault="00C8039C">
      <w:pPr>
        <w:rPr>
          <w:rFonts w:ascii="Times New Roman" w:hAnsi="Times New Roman"/>
          <w:b/>
          <w:color w:val="000000"/>
          <w:sz w:val="20"/>
        </w:rPr>
      </w:pPr>
    </w:p>
    <w:p w:rsidR="00C8039C" w:rsidRDefault="00C8039C">
      <w:pPr>
        <w:rPr>
          <w:rFonts w:ascii="Times New Roman" w:hAnsi="Times New Roman"/>
          <w:color w:val="000000"/>
          <w:sz w:val="20"/>
        </w:rPr>
      </w:pPr>
      <w:r>
        <w:rPr>
          <w:rFonts w:ascii="Times New Roman" w:hAnsi="Times New Roman"/>
          <w:b/>
          <w:color w:val="000000"/>
          <w:sz w:val="20"/>
        </w:rPr>
        <w:t>Course Content</w:t>
      </w:r>
    </w:p>
    <w:p w:rsidR="00C8039C" w:rsidRDefault="00C8039C">
      <w:pPr>
        <w:rPr>
          <w:color w:val="000000"/>
          <w:sz w:val="20"/>
        </w:rPr>
      </w:pPr>
      <w:r>
        <w:rPr>
          <w:rFonts w:ascii="Times New Roman" w:hAnsi="Times New Roman"/>
          <w:color w:val="000000"/>
          <w:sz w:val="20"/>
        </w:rPr>
        <w:t xml:space="preserve">This course covers the work of social theorists and sociologists such Karl Marx, Max Weber,  C. Wright Mills, G. William </w:t>
      </w:r>
      <w:proofErr w:type="spellStart"/>
      <w:r>
        <w:rPr>
          <w:rFonts w:ascii="Times New Roman" w:hAnsi="Times New Roman"/>
          <w:color w:val="000000"/>
          <w:sz w:val="20"/>
        </w:rPr>
        <w:t>Domhoff</w:t>
      </w:r>
      <w:proofErr w:type="spellEnd"/>
      <w:r>
        <w:rPr>
          <w:rFonts w:ascii="Times New Roman" w:hAnsi="Times New Roman"/>
          <w:color w:val="000000"/>
          <w:sz w:val="20"/>
        </w:rPr>
        <w:t xml:space="preserve">,  Herbert Marcuse, Theodor Adorno, Max </w:t>
      </w:r>
      <w:proofErr w:type="spellStart"/>
      <w:r>
        <w:rPr>
          <w:rFonts w:ascii="Times New Roman" w:hAnsi="Times New Roman"/>
          <w:color w:val="000000"/>
          <w:sz w:val="20"/>
        </w:rPr>
        <w:t>Horkheimer</w:t>
      </w:r>
      <w:proofErr w:type="spellEnd"/>
      <w:r>
        <w:rPr>
          <w:rFonts w:ascii="Times New Roman" w:hAnsi="Times New Roman"/>
          <w:color w:val="000000"/>
          <w:sz w:val="20"/>
        </w:rPr>
        <w:t>, Michele Foucault, Immanuel Wallerstein, Mike Davis, Noam Chomsky, and Doug McAdams. To foster scholarly discussion, t</w:t>
      </w:r>
      <w:r>
        <w:rPr>
          <w:rFonts w:ascii="Times New Roman" w:hAnsi="Times New Roman"/>
          <w:sz w:val="20"/>
        </w:rPr>
        <w:t>he course will be organized around small and large group discussion, lecture, workshops, and media presentations.</w:t>
      </w:r>
    </w:p>
    <w:p w:rsidR="00C8039C" w:rsidRDefault="00C8039C">
      <w:pPr>
        <w:numPr>
          <w:ins w:id="3" w:author="CAL" w:date="2006-08-21T12:08:00Z"/>
        </w:numPr>
        <w:rPr>
          <w:color w:val="000000"/>
          <w:sz w:val="20"/>
        </w:rPr>
      </w:pPr>
    </w:p>
    <w:p w:rsidR="00C8039C" w:rsidRDefault="00C8039C">
      <w:pPr>
        <w:rPr>
          <w:color w:val="000000"/>
          <w:sz w:val="20"/>
        </w:rPr>
      </w:pPr>
    </w:p>
    <w:p w:rsidR="00C8039C" w:rsidRDefault="00C8039C">
      <w:pPr>
        <w:numPr>
          <w:numberingChange w:id="4" w:author="CAL" w:date="2006-08-21T12:14:00Z" w:original=""/>
        </w:numPr>
        <w:rPr>
          <w:rFonts w:ascii="Times New Roman" w:hAnsi="Times New Roman"/>
          <w:color w:val="000000"/>
          <w:sz w:val="20"/>
        </w:rPr>
      </w:pPr>
      <w:r>
        <w:rPr>
          <w:rFonts w:ascii="Times New Roman" w:hAnsi="Times New Roman"/>
          <w:color w:val="000000"/>
          <w:sz w:val="20"/>
        </w:rPr>
        <w:t>This course includes an overview of contemporary theories of power such as:</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 xml:space="preserve">Power elite and Modified Power Elite </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Pluralism</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Structural</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 xml:space="preserve">Marxism </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Critical</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lastRenderedPageBreak/>
        <w:t>Power/Knowledge</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Political Process</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Globalization</w:t>
      </w:r>
    </w:p>
    <w:p w:rsidR="00C8039C" w:rsidRDefault="00C8039C">
      <w:pPr>
        <w:numPr>
          <w:ilvl w:val="0"/>
          <w:numId w:val="1"/>
        </w:numPr>
        <w:rPr>
          <w:rFonts w:ascii="Times New Roman" w:hAnsi="Times New Roman"/>
          <w:color w:val="000000"/>
          <w:sz w:val="20"/>
        </w:rPr>
      </w:pPr>
      <w:r>
        <w:rPr>
          <w:rFonts w:ascii="Times New Roman" w:hAnsi="Times New Roman"/>
          <w:color w:val="000000"/>
          <w:sz w:val="20"/>
        </w:rPr>
        <w:t>World Systems</w:t>
      </w:r>
    </w:p>
    <w:p w:rsidR="00C8039C" w:rsidRDefault="00C8039C">
      <w:pPr>
        <w:rPr>
          <w:sz w:val="20"/>
        </w:rPr>
      </w:pPr>
    </w:p>
    <w:p w:rsidR="00C8039C" w:rsidRDefault="00C8039C">
      <w:pPr>
        <w:rPr>
          <w:sz w:val="20"/>
        </w:rPr>
      </w:pPr>
      <w:r>
        <w:rPr>
          <w:b/>
          <w:sz w:val="20"/>
        </w:rPr>
        <w:t>Evaluation Process</w:t>
      </w:r>
      <w:r>
        <w:rPr>
          <w:sz w:val="20"/>
        </w:rPr>
        <w:t>:</w:t>
      </w:r>
    </w:p>
    <w:p w:rsidR="00C8039C" w:rsidRDefault="00C8039C">
      <w:pPr>
        <w:ind w:firstLine="720"/>
        <w:rPr>
          <w:sz w:val="20"/>
        </w:rPr>
      </w:pPr>
      <w:r>
        <w:rPr>
          <w:sz w:val="20"/>
        </w:rPr>
        <w:t xml:space="preserve">There will be a total of 400 points. </w:t>
      </w:r>
    </w:p>
    <w:p w:rsidR="00C8039C" w:rsidRDefault="00C8039C">
      <w:pPr>
        <w:rPr>
          <w:sz w:val="20"/>
        </w:rPr>
      </w:pPr>
    </w:p>
    <w:p w:rsidR="00C8039C" w:rsidRDefault="00C8039C">
      <w:pPr>
        <w:ind w:left="720"/>
        <w:rPr>
          <w:sz w:val="20"/>
        </w:rPr>
      </w:pPr>
      <w:r>
        <w:rPr>
          <w:sz w:val="20"/>
        </w:rPr>
        <w:t xml:space="preserve">Exams. There will be two exams, a midterm and final, each worth one hundred (100) points for a total of two hundred (200) points.  The exams will be based on the lectures, the readings, and in-class videos.  The exams will consist of multiple choice, true/false, fill-in, short answer and essay questions.  </w:t>
      </w:r>
    </w:p>
    <w:p w:rsidR="00C8039C" w:rsidRDefault="00C8039C">
      <w:pPr>
        <w:ind w:firstLine="720"/>
        <w:rPr>
          <w:sz w:val="20"/>
        </w:rPr>
      </w:pPr>
    </w:p>
    <w:p w:rsidR="00C8039C" w:rsidRDefault="00C8039C">
      <w:pPr>
        <w:ind w:left="720"/>
        <w:rPr>
          <w:sz w:val="20"/>
        </w:rPr>
      </w:pPr>
      <w:r>
        <w:rPr>
          <w:sz w:val="20"/>
        </w:rPr>
        <w:t xml:space="preserve">Oral and Written Reports. Each student will give an oral report on one of the assigned readings.  With the report, the students will hand in a two page written paper analyzing the reading on which the student reported.  This paper should include the thesis, or theme, and the main points of the reading.  The paper must also be computer generated and in essay form and handed in on the day of the report. The report and the essay combined will be worth fifty (50) points. </w:t>
      </w:r>
    </w:p>
    <w:p w:rsidR="00C8039C" w:rsidRDefault="00C8039C">
      <w:pPr>
        <w:ind w:firstLine="720"/>
        <w:rPr>
          <w:sz w:val="20"/>
        </w:rPr>
      </w:pPr>
    </w:p>
    <w:p w:rsidR="00C8039C" w:rsidRDefault="00C8039C">
      <w:pPr>
        <w:ind w:left="720"/>
        <w:rPr>
          <w:sz w:val="20"/>
        </w:rPr>
      </w:pPr>
      <w:r>
        <w:rPr>
          <w:sz w:val="20"/>
        </w:rPr>
        <w:t xml:space="preserve">Papers.  There will be two papers assigned during the term.  These papers must be three to four pages. The papers will be worth fifty (50) points each for a total of one hundred (100) points. </w:t>
      </w:r>
    </w:p>
    <w:p w:rsidR="00C8039C" w:rsidRDefault="00C8039C">
      <w:pPr>
        <w:ind w:left="720"/>
        <w:rPr>
          <w:sz w:val="20"/>
        </w:rPr>
      </w:pPr>
    </w:p>
    <w:p w:rsidR="00C8039C" w:rsidRDefault="00C8039C">
      <w:pPr>
        <w:ind w:left="720"/>
        <w:rPr>
          <w:sz w:val="20"/>
        </w:rPr>
      </w:pPr>
    </w:p>
    <w:p w:rsidR="00C8039C" w:rsidRDefault="00C8039C">
      <w:pPr>
        <w:ind w:left="720"/>
        <w:rPr>
          <w:sz w:val="20"/>
        </w:rPr>
      </w:pPr>
      <w:r>
        <w:rPr>
          <w:sz w:val="20"/>
        </w:rPr>
        <w:t>Class Participation. The final fifty (50) points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C8039C" w:rsidRDefault="00C8039C">
      <w:pPr>
        <w:rPr>
          <w:sz w:val="20"/>
        </w:rPr>
      </w:pPr>
    </w:p>
    <w:p w:rsidR="00C8039C" w:rsidRDefault="00C8039C">
      <w:pPr>
        <w:rPr>
          <w:sz w:val="20"/>
        </w:rPr>
      </w:pPr>
      <w:r>
        <w:rPr>
          <w:b/>
          <w:sz w:val="20"/>
        </w:rPr>
        <w:t>Points System</w:t>
      </w:r>
      <w:r>
        <w:rPr>
          <w:sz w:val="20"/>
        </w:rPr>
        <w:t>:</w:t>
      </w:r>
    </w:p>
    <w:p w:rsidR="00C8039C" w:rsidRDefault="00C8039C">
      <w:pPr>
        <w:rPr>
          <w:sz w:val="20"/>
        </w:rPr>
      </w:pPr>
      <w:r>
        <w:rPr>
          <w:sz w:val="20"/>
        </w:rPr>
        <w:t xml:space="preserve"> </w:t>
      </w:r>
    </w:p>
    <w:p w:rsidR="00C8039C" w:rsidRDefault="00C8039C">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C8039C" w:rsidRDefault="00C8039C">
      <w:pPr>
        <w:rPr>
          <w:sz w:val="20"/>
        </w:rPr>
      </w:pPr>
      <w:r>
        <w:rPr>
          <w:sz w:val="20"/>
        </w:rPr>
        <w:t xml:space="preserve">Exams </w:t>
      </w:r>
      <w:r>
        <w:rPr>
          <w:sz w:val="20"/>
        </w:rPr>
        <w:tab/>
      </w:r>
      <w:r>
        <w:rPr>
          <w:sz w:val="20"/>
        </w:rPr>
        <w:tab/>
        <w:t>2</w:t>
      </w:r>
      <w:r>
        <w:rPr>
          <w:sz w:val="20"/>
        </w:rPr>
        <w:tab/>
        <w:t xml:space="preserve">100 </w:t>
      </w:r>
      <w:r>
        <w:rPr>
          <w:sz w:val="20"/>
        </w:rPr>
        <w:tab/>
      </w:r>
      <w:r>
        <w:rPr>
          <w:sz w:val="20"/>
        </w:rPr>
        <w:tab/>
      </w:r>
      <w:r>
        <w:rPr>
          <w:sz w:val="20"/>
        </w:rPr>
        <w:tab/>
        <w:t>200</w:t>
      </w:r>
      <w:r>
        <w:rPr>
          <w:sz w:val="20"/>
        </w:rPr>
        <w:tab/>
      </w:r>
      <w:r>
        <w:rPr>
          <w:sz w:val="20"/>
        </w:rPr>
        <w:tab/>
      </w:r>
      <w:r>
        <w:rPr>
          <w:sz w:val="20"/>
        </w:rPr>
        <w:tab/>
        <w:t>50%</w:t>
      </w:r>
    </w:p>
    <w:p w:rsidR="00C8039C" w:rsidRDefault="00C8039C">
      <w:pPr>
        <w:rPr>
          <w:sz w:val="20"/>
        </w:rPr>
      </w:pPr>
      <w:r>
        <w:rPr>
          <w:sz w:val="20"/>
        </w:rPr>
        <w:tab/>
      </w:r>
    </w:p>
    <w:p w:rsidR="00C8039C" w:rsidRDefault="00C8039C">
      <w:pPr>
        <w:rPr>
          <w:sz w:val="20"/>
        </w:rPr>
      </w:pPr>
      <w:r>
        <w:rPr>
          <w:sz w:val="20"/>
        </w:rPr>
        <w:t>Reports</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12.5%</w:t>
      </w:r>
    </w:p>
    <w:p w:rsidR="00C8039C" w:rsidRDefault="00C8039C">
      <w:pPr>
        <w:rPr>
          <w:sz w:val="20"/>
        </w:rPr>
      </w:pPr>
    </w:p>
    <w:p w:rsidR="00C8039C" w:rsidRDefault="00C8039C">
      <w:pPr>
        <w:rPr>
          <w:sz w:val="20"/>
        </w:rPr>
      </w:pPr>
      <w:r>
        <w:rPr>
          <w:sz w:val="20"/>
        </w:rPr>
        <w:t>Paper</w:t>
      </w:r>
      <w:r>
        <w:rPr>
          <w:sz w:val="20"/>
        </w:rPr>
        <w:tab/>
      </w:r>
      <w:r>
        <w:rPr>
          <w:sz w:val="20"/>
        </w:rPr>
        <w:tab/>
        <w:t>2</w:t>
      </w:r>
      <w:r>
        <w:rPr>
          <w:sz w:val="20"/>
        </w:rPr>
        <w:tab/>
        <w:t>50</w:t>
      </w:r>
      <w:r>
        <w:rPr>
          <w:sz w:val="20"/>
        </w:rPr>
        <w:tab/>
      </w:r>
      <w:r>
        <w:rPr>
          <w:sz w:val="20"/>
        </w:rPr>
        <w:tab/>
      </w:r>
      <w:r>
        <w:rPr>
          <w:sz w:val="20"/>
        </w:rPr>
        <w:tab/>
        <w:t>100</w:t>
      </w:r>
      <w:r>
        <w:rPr>
          <w:sz w:val="20"/>
        </w:rPr>
        <w:tab/>
      </w:r>
      <w:r>
        <w:rPr>
          <w:sz w:val="20"/>
        </w:rPr>
        <w:tab/>
      </w:r>
      <w:r>
        <w:rPr>
          <w:sz w:val="20"/>
        </w:rPr>
        <w:tab/>
        <w:t>25%</w:t>
      </w:r>
    </w:p>
    <w:p w:rsidR="00C8039C" w:rsidRDefault="00C8039C">
      <w:pPr>
        <w:rPr>
          <w:sz w:val="20"/>
        </w:rPr>
      </w:pPr>
    </w:p>
    <w:p w:rsidR="00C8039C" w:rsidRDefault="00C8039C">
      <w:pPr>
        <w:rPr>
          <w:sz w:val="20"/>
        </w:rPr>
      </w:pPr>
      <w:r>
        <w:rPr>
          <w:sz w:val="20"/>
        </w:rPr>
        <w:t>Participation</w:t>
      </w:r>
      <w:r>
        <w:rPr>
          <w:sz w:val="20"/>
        </w:rPr>
        <w:tab/>
      </w:r>
      <w:r>
        <w:rPr>
          <w:sz w:val="20"/>
        </w:rPr>
        <w:tab/>
        <w:t>50</w:t>
      </w:r>
      <w:r>
        <w:rPr>
          <w:sz w:val="20"/>
        </w:rPr>
        <w:tab/>
      </w:r>
      <w:r>
        <w:rPr>
          <w:sz w:val="20"/>
        </w:rPr>
        <w:tab/>
      </w:r>
      <w:r>
        <w:rPr>
          <w:sz w:val="20"/>
        </w:rPr>
        <w:tab/>
      </w:r>
      <w:r>
        <w:rPr>
          <w:sz w:val="20"/>
          <w:u w:val="single"/>
        </w:rPr>
        <w:t>50</w:t>
      </w:r>
      <w:r>
        <w:rPr>
          <w:sz w:val="20"/>
        </w:rPr>
        <w:tab/>
      </w:r>
      <w:r>
        <w:rPr>
          <w:sz w:val="20"/>
        </w:rPr>
        <w:tab/>
      </w:r>
      <w:r>
        <w:rPr>
          <w:sz w:val="20"/>
        </w:rPr>
        <w:tab/>
      </w:r>
      <w:r>
        <w:rPr>
          <w:sz w:val="20"/>
          <w:u w:val="single"/>
        </w:rPr>
        <w:t>12.5%</w:t>
      </w:r>
    </w:p>
    <w:p w:rsidR="00C8039C" w:rsidRDefault="00C8039C">
      <w:pPr>
        <w:rPr>
          <w:sz w:val="20"/>
        </w:rPr>
      </w:pPr>
      <w:r>
        <w:rPr>
          <w:sz w:val="20"/>
        </w:rPr>
        <w:tab/>
      </w:r>
      <w:r>
        <w:rPr>
          <w:sz w:val="20"/>
        </w:rPr>
        <w:tab/>
      </w:r>
      <w:r>
        <w:rPr>
          <w:sz w:val="20"/>
        </w:rPr>
        <w:tab/>
      </w:r>
      <w:r>
        <w:rPr>
          <w:sz w:val="20"/>
        </w:rPr>
        <w:tab/>
      </w:r>
      <w:r>
        <w:rPr>
          <w:sz w:val="20"/>
        </w:rPr>
        <w:tab/>
      </w:r>
      <w:r>
        <w:rPr>
          <w:sz w:val="20"/>
        </w:rPr>
        <w:tab/>
        <w:t>400</w:t>
      </w:r>
      <w:r>
        <w:rPr>
          <w:sz w:val="20"/>
        </w:rPr>
        <w:tab/>
      </w:r>
      <w:r>
        <w:rPr>
          <w:sz w:val="20"/>
        </w:rPr>
        <w:tab/>
      </w:r>
      <w:r>
        <w:rPr>
          <w:sz w:val="20"/>
        </w:rPr>
        <w:tab/>
        <w:t>100%</w:t>
      </w:r>
    </w:p>
    <w:p w:rsidR="00C8039C" w:rsidRDefault="00C8039C">
      <w:pPr>
        <w:rPr>
          <w:sz w:val="20"/>
        </w:rPr>
      </w:pPr>
    </w:p>
    <w:p w:rsidR="00C8039C" w:rsidRDefault="00C8039C">
      <w:pPr>
        <w:rPr>
          <w:sz w:val="20"/>
        </w:rPr>
      </w:pPr>
    </w:p>
    <w:p w:rsidR="00C8039C" w:rsidRDefault="00C8039C">
      <w:pPr>
        <w:rPr>
          <w:sz w:val="20"/>
        </w:rPr>
      </w:pPr>
      <w:r>
        <w:rPr>
          <w:sz w:val="20"/>
        </w:rPr>
        <w:t>Grading System:</w:t>
      </w:r>
    </w:p>
    <w:p w:rsidR="00C8039C" w:rsidRDefault="00C8039C">
      <w:pPr>
        <w:rPr>
          <w:sz w:val="20"/>
        </w:rPr>
      </w:pPr>
    </w:p>
    <w:p w:rsidR="00C8039C" w:rsidRDefault="00C8039C">
      <w:pPr>
        <w:rPr>
          <w:sz w:val="20"/>
        </w:rPr>
      </w:pPr>
      <w:r>
        <w:rPr>
          <w:sz w:val="20"/>
        </w:rPr>
        <w:tab/>
        <w:t>Grade</w:t>
      </w:r>
      <w:r>
        <w:rPr>
          <w:sz w:val="20"/>
        </w:rPr>
        <w:tab/>
      </w:r>
      <w:r>
        <w:rPr>
          <w:sz w:val="20"/>
        </w:rPr>
        <w:tab/>
      </w:r>
      <w:r>
        <w:rPr>
          <w:sz w:val="20"/>
        </w:rPr>
        <w:tab/>
        <w:t>Percent</w:t>
      </w:r>
    </w:p>
    <w:p w:rsidR="00C8039C" w:rsidRDefault="00C8039C">
      <w:pPr>
        <w:rPr>
          <w:sz w:val="20"/>
        </w:rPr>
      </w:pPr>
    </w:p>
    <w:p w:rsidR="00C8039C" w:rsidRDefault="00C8039C">
      <w:pPr>
        <w:rPr>
          <w:sz w:val="20"/>
        </w:rPr>
      </w:pPr>
      <w:r>
        <w:rPr>
          <w:sz w:val="20"/>
        </w:rPr>
        <w:tab/>
        <w:t>A</w:t>
      </w:r>
      <w:r>
        <w:rPr>
          <w:sz w:val="20"/>
        </w:rPr>
        <w:tab/>
      </w:r>
      <w:r>
        <w:rPr>
          <w:sz w:val="20"/>
        </w:rPr>
        <w:tab/>
        <w:t xml:space="preserve">          93%-100%</w:t>
      </w:r>
    </w:p>
    <w:p w:rsidR="00C8039C" w:rsidRDefault="00C8039C">
      <w:pPr>
        <w:rPr>
          <w:sz w:val="20"/>
        </w:rPr>
      </w:pPr>
      <w:r>
        <w:rPr>
          <w:sz w:val="20"/>
        </w:rPr>
        <w:tab/>
        <w:t>A-</w:t>
      </w:r>
      <w:r>
        <w:rPr>
          <w:sz w:val="20"/>
        </w:rPr>
        <w:tab/>
      </w:r>
      <w:r>
        <w:rPr>
          <w:sz w:val="20"/>
        </w:rPr>
        <w:tab/>
        <w:t xml:space="preserve">          90%-92%</w:t>
      </w:r>
    </w:p>
    <w:p w:rsidR="00C8039C" w:rsidRDefault="00C8039C">
      <w:pPr>
        <w:rPr>
          <w:sz w:val="20"/>
        </w:rPr>
      </w:pPr>
      <w:r>
        <w:rPr>
          <w:sz w:val="20"/>
        </w:rPr>
        <w:tab/>
        <w:t>B+</w:t>
      </w:r>
      <w:r>
        <w:rPr>
          <w:sz w:val="20"/>
        </w:rPr>
        <w:tab/>
      </w:r>
      <w:r>
        <w:rPr>
          <w:sz w:val="20"/>
        </w:rPr>
        <w:tab/>
        <w:t xml:space="preserve">          87%-89%</w:t>
      </w:r>
    </w:p>
    <w:p w:rsidR="00C8039C" w:rsidRDefault="00C8039C">
      <w:pPr>
        <w:rPr>
          <w:sz w:val="20"/>
        </w:rPr>
      </w:pPr>
      <w:r>
        <w:rPr>
          <w:sz w:val="20"/>
        </w:rPr>
        <w:tab/>
        <w:t>B</w:t>
      </w:r>
      <w:r>
        <w:rPr>
          <w:sz w:val="20"/>
        </w:rPr>
        <w:tab/>
      </w:r>
      <w:r>
        <w:rPr>
          <w:sz w:val="20"/>
        </w:rPr>
        <w:tab/>
        <w:t xml:space="preserve">          83%-86%</w:t>
      </w:r>
    </w:p>
    <w:p w:rsidR="00C8039C" w:rsidRDefault="00C8039C">
      <w:pPr>
        <w:rPr>
          <w:sz w:val="20"/>
        </w:rPr>
      </w:pPr>
      <w:r>
        <w:rPr>
          <w:sz w:val="20"/>
        </w:rPr>
        <w:tab/>
        <w:t>B-</w:t>
      </w:r>
      <w:r>
        <w:rPr>
          <w:sz w:val="20"/>
        </w:rPr>
        <w:tab/>
      </w:r>
      <w:r>
        <w:rPr>
          <w:sz w:val="20"/>
        </w:rPr>
        <w:tab/>
        <w:t xml:space="preserve">          80%-82%</w:t>
      </w:r>
    </w:p>
    <w:p w:rsidR="00C8039C" w:rsidRDefault="00C8039C">
      <w:pPr>
        <w:rPr>
          <w:sz w:val="20"/>
        </w:rPr>
      </w:pPr>
      <w:r>
        <w:rPr>
          <w:sz w:val="20"/>
        </w:rPr>
        <w:tab/>
        <w:t>C+</w:t>
      </w:r>
      <w:r>
        <w:rPr>
          <w:sz w:val="20"/>
        </w:rPr>
        <w:tab/>
      </w:r>
      <w:r>
        <w:rPr>
          <w:sz w:val="20"/>
        </w:rPr>
        <w:tab/>
        <w:t xml:space="preserve">          77%-79%</w:t>
      </w:r>
    </w:p>
    <w:p w:rsidR="00C8039C" w:rsidRDefault="00C8039C">
      <w:pPr>
        <w:rPr>
          <w:sz w:val="20"/>
        </w:rPr>
      </w:pPr>
      <w:r>
        <w:rPr>
          <w:sz w:val="20"/>
        </w:rPr>
        <w:tab/>
        <w:t>C</w:t>
      </w:r>
      <w:r>
        <w:rPr>
          <w:sz w:val="20"/>
        </w:rPr>
        <w:tab/>
      </w:r>
      <w:r>
        <w:rPr>
          <w:sz w:val="20"/>
        </w:rPr>
        <w:tab/>
        <w:t xml:space="preserve">          73%-76%</w:t>
      </w:r>
    </w:p>
    <w:p w:rsidR="00C8039C" w:rsidRDefault="00C8039C">
      <w:pPr>
        <w:rPr>
          <w:sz w:val="20"/>
        </w:rPr>
      </w:pPr>
      <w:r>
        <w:rPr>
          <w:sz w:val="20"/>
        </w:rPr>
        <w:tab/>
        <w:t>C-</w:t>
      </w:r>
      <w:r>
        <w:rPr>
          <w:sz w:val="20"/>
        </w:rPr>
        <w:tab/>
      </w:r>
      <w:r>
        <w:rPr>
          <w:sz w:val="20"/>
        </w:rPr>
        <w:tab/>
        <w:t xml:space="preserve">          70%-72%</w:t>
      </w:r>
    </w:p>
    <w:p w:rsidR="00C8039C" w:rsidRDefault="00C8039C">
      <w:pPr>
        <w:rPr>
          <w:sz w:val="20"/>
        </w:rPr>
      </w:pPr>
      <w:r>
        <w:rPr>
          <w:sz w:val="20"/>
        </w:rPr>
        <w:tab/>
        <w:t>D</w:t>
      </w:r>
      <w:r>
        <w:rPr>
          <w:sz w:val="20"/>
        </w:rPr>
        <w:tab/>
      </w:r>
      <w:r>
        <w:rPr>
          <w:sz w:val="20"/>
        </w:rPr>
        <w:tab/>
        <w:t xml:space="preserve">          60%-69%</w:t>
      </w:r>
    </w:p>
    <w:p w:rsidR="00C8039C" w:rsidRDefault="00C8039C">
      <w:pPr>
        <w:rPr>
          <w:sz w:val="20"/>
        </w:rPr>
      </w:pPr>
      <w:r>
        <w:rPr>
          <w:sz w:val="20"/>
        </w:rPr>
        <w:tab/>
        <w:t>F</w:t>
      </w:r>
      <w:r>
        <w:rPr>
          <w:sz w:val="20"/>
        </w:rPr>
        <w:tab/>
      </w:r>
      <w:r>
        <w:rPr>
          <w:sz w:val="20"/>
        </w:rPr>
        <w:tab/>
        <w:t xml:space="preserve">          below 60% </w:t>
      </w:r>
    </w:p>
    <w:p w:rsidR="00C8039C" w:rsidRDefault="00C8039C">
      <w:pPr>
        <w:rPr>
          <w:sz w:val="20"/>
        </w:rPr>
      </w:pPr>
    </w:p>
    <w:p w:rsidR="00C8039C" w:rsidRDefault="00C8039C">
      <w:pPr>
        <w:rPr>
          <w:sz w:val="20"/>
        </w:rPr>
      </w:pPr>
      <w:r>
        <w:rPr>
          <w:sz w:val="20"/>
        </w:rPr>
        <w:t>Late Work:</w:t>
      </w:r>
    </w:p>
    <w:p w:rsidR="00C8039C" w:rsidRDefault="00C8039C">
      <w:pPr>
        <w:rPr>
          <w:sz w:val="20"/>
        </w:rPr>
      </w:pPr>
      <w:r>
        <w:rPr>
          <w:sz w:val="20"/>
        </w:rPr>
        <w:tab/>
        <w:t>Work will be given a reduction in grade for each class period that it is late.  Exceptions in grade reduction can be made for compelling family emergencies, documented medical emergencies, and unexpected demands at work, however any of these reasons need written documentation, e.g., letter from a physician or work supervisor.  No late work will be accepted at all after the last scheduled hour/day of class except for the above reasons.</w:t>
      </w:r>
    </w:p>
    <w:p w:rsidR="00C8039C" w:rsidRDefault="00C8039C">
      <w:pPr>
        <w:rPr>
          <w:sz w:val="20"/>
        </w:rPr>
      </w:pPr>
    </w:p>
    <w:p w:rsidR="00C8039C" w:rsidRDefault="00C8039C">
      <w:pPr>
        <w:rPr>
          <w:sz w:val="20"/>
        </w:rPr>
      </w:pPr>
      <w:r>
        <w:rPr>
          <w:sz w:val="20"/>
        </w:rPr>
        <w:t>Class Structure:</w:t>
      </w:r>
    </w:p>
    <w:p w:rsidR="00C8039C" w:rsidRDefault="00C8039C">
      <w:pPr>
        <w:rPr>
          <w:sz w:val="20"/>
        </w:rPr>
      </w:pPr>
      <w:r>
        <w:rPr>
          <w:sz w:val="20"/>
        </w:rPr>
        <w:tab/>
        <w:t xml:space="preserve">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there will be video (usually a part of a documentary relevant for the topic.)  After viewing the documentary, the class will discuss it.  The two most important ways to gain class participation points is during the discussions on the reports and during the discussions on the videos. </w:t>
      </w:r>
    </w:p>
    <w:p w:rsidR="00C8039C" w:rsidRDefault="00C8039C">
      <w:pPr>
        <w:rPr>
          <w:sz w:val="20"/>
        </w:rPr>
      </w:pPr>
      <w:r>
        <w:rPr>
          <w:sz w:val="20"/>
        </w:rPr>
        <w:tab/>
        <w:t xml:space="preserve">. </w:t>
      </w:r>
    </w:p>
    <w:p w:rsidR="00C8039C" w:rsidRDefault="00C8039C">
      <w:pPr>
        <w:rPr>
          <w:sz w:val="20"/>
        </w:rPr>
      </w:pPr>
      <w:r>
        <w:rPr>
          <w:sz w:val="20"/>
        </w:rPr>
        <w:t>Directed Readings:</w:t>
      </w:r>
    </w:p>
    <w:p w:rsidR="00C8039C" w:rsidRDefault="00C8039C">
      <w:pPr>
        <w:rPr>
          <w:sz w:val="20"/>
        </w:rPr>
      </w:pPr>
      <w:r>
        <w:rPr>
          <w:sz w:val="20"/>
        </w:rPr>
        <w:tab/>
        <w:t>The directed readings will consist mainly of hard copy handouts.</w:t>
      </w:r>
    </w:p>
    <w:p w:rsidR="00C8039C" w:rsidRDefault="00C8039C">
      <w:pPr>
        <w:rPr>
          <w:sz w:val="20"/>
        </w:rPr>
      </w:pPr>
      <w:r>
        <w:rPr>
          <w:sz w:val="20"/>
        </w:rPr>
        <w:tab/>
      </w:r>
      <w:r>
        <w:rPr>
          <w:sz w:val="20"/>
        </w:rPr>
        <w:tab/>
      </w:r>
      <w:r>
        <w:rPr>
          <w:sz w:val="20"/>
        </w:rPr>
        <w:tab/>
      </w:r>
    </w:p>
    <w:p w:rsidR="00C8039C" w:rsidRDefault="00C8039C">
      <w:pPr>
        <w:rPr>
          <w:sz w:val="20"/>
        </w:rPr>
      </w:pPr>
      <w:r>
        <w:rPr>
          <w:sz w:val="20"/>
        </w:rPr>
        <w:tab/>
      </w:r>
      <w:r>
        <w:rPr>
          <w:sz w:val="20"/>
        </w:rPr>
        <w:tab/>
      </w: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r>
        <w:rPr>
          <w:sz w:val="20"/>
        </w:rPr>
        <w:t>Class Schedule:</w:t>
      </w:r>
    </w:p>
    <w:p w:rsidR="00C8039C" w:rsidRDefault="00C8039C">
      <w:pPr>
        <w:rPr>
          <w:sz w:val="20"/>
        </w:rPr>
      </w:pPr>
      <w:r>
        <w:rPr>
          <w:sz w:val="20"/>
          <w:u w:val="single"/>
        </w:rPr>
        <w:t>Meeting</w:t>
      </w:r>
      <w:r>
        <w:rPr>
          <w:sz w:val="20"/>
        </w:rPr>
        <w:tab/>
      </w:r>
      <w:r>
        <w:rPr>
          <w:sz w:val="20"/>
        </w:rPr>
        <w:tab/>
      </w:r>
      <w:r>
        <w:rPr>
          <w:sz w:val="20"/>
        </w:rPr>
        <w:tab/>
      </w:r>
      <w:r>
        <w:rPr>
          <w:sz w:val="20"/>
        </w:rPr>
        <w:tab/>
      </w:r>
      <w:r>
        <w:rPr>
          <w:sz w:val="20"/>
        </w:rPr>
        <w:tab/>
      </w:r>
      <w:r>
        <w:rPr>
          <w:sz w:val="20"/>
          <w:u w:val="single"/>
        </w:rPr>
        <w:t>Topics and Reading Assignments</w:t>
      </w:r>
      <w:r>
        <w:rPr>
          <w:sz w:val="20"/>
        </w:rPr>
        <w:tab/>
      </w:r>
      <w:r>
        <w:rPr>
          <w:sz w:val="20"/>
        </w:rPr>
        <w:tab/>
      </w:r>
      <w:r>
        <w:rPr>
          <w:sz w:val="20"/>
        </w:rPr>
        <w:tab/>
      </w:r>
    </w:p>
    <w:p w:rsidR="00C8039C" w:rsidRDefault="00C8039C">
      <w:pPr>
        <w:rPr>
          <w:sz w:val="20"/>
        </w:rPr>
      </w:pPr>
    </w:p>
    <w:p w:rsidR="00C8039C" w:rsidRDefault="00C8039C">
      <w:pPr>
        <w:rPr>
          <w:sz w:val="20"/>
        </w:rPr>
      </w:pPr>
      <w:r>
        <w:rPr>
          <w:sz w:val="20"/>
        </w:rPr>
        <w:t xml:space="preserve">Class 1  </w:t>
      </w:r>
      <w:r>
        <w:rPr>
          <w:sz w:val="20"/>
        </w:rPr>
        <w:tab/>
      </w:r>
      <w:r>
        <w:rPr>
          <w:sz w:val="20"/>
        </w:rPr>
        <w:tab/>
      </w:r>
      <w:r>
        <w:rPr>
          <w:sz w:val="20"/>
        </w:rPr>
        <w:tab/>
      </w:r>
      <w:r>
        <w:rPr>
          <w:sz w:val="20"/>
        </w:rPr>
        <w:tab/>
      </w:r>
      <w:r>
        <w:rPr>
          <w:b/>
          <w:sz w:val="20"/>
        </w:rPr>
        <w:t>Course Introduction</w:t>
      </w:r>
    </w:p>
    <w:p w:rsidR="00C8039C" w:rsidRDefault="00C8039C">
      <w:pPr>
        <w:rPr>
          <w:sz w:val="20"/>
        </w:rPr>
      </w:pPr>
      <w:r>
        <w:rPr>
          <w:sz w:val="20"/>
        </w:rPr>
        <w:t>Mon 3/3</w:t>
      </w:r>
      <w:r>
        <w:rPr>
          <w:sz w:val="20"/>
        </w:rPr>
        <w:tab/>
      </w:r>
      <w:r>
        <w:rPr>
          <w:sz w:val="20"/>
        </w:rPr>
        <w:tab/>
      </w:r>
      <w:r>
        <w:rPr>
          <w:sz w:val="20"/>
        </w:rPr>
        <w:tab/>
      </w:r>
      <w:r>
        <w:rPr>
          <w:sz w:val="20"/>
        </w:rPr>
        <w:tab/>
        <w:t>“</w:t>
      </w:r>
      <w:r>
        <w:rPr>
          <w:b/>
          <w:bCs/>
          <w:sz w:val="20"/>
        </w:rPr>
        <w:t>The Constellation of Power in the U.S”</w:t>
      </w:r>
    </w:p>
    <w:p w:rsidR="00C8039C" w:rsidRDefault="00C8039C">
      <w:pPr>
        <w:rPr>
          <w:sz w:val="20"/>
        </w:rPr>
      </w:pPr>
    </w:p>
    <w:p w:rsidR="00C8039C" w:rsidRDefault="00C8039C">
      <w:pPr>
        <w:rPr>
          <w:sz w:val="20"/>
        </w:rPr>
      </w:pPr>
    </w:p>
    <w:p w:rsidR="00C8039C" w:rsidRDefault="00C8039C">
      <w:pPr>
        <w:rPr>
          <w:b/>
          <w:sz w:val="20"/>
        </w:rPr>
      </w:pPr>
      <w:r>
        <w:rPr>
          <w:sz w:val="20"/>
        </w:rPr>
        <w:t>Class 2</w:t>
      </w:r>
      <w:r>
        <w:rPr>
          <w:sz w:val="20"/>
        </w:rPr>
        <w:tab/>
      </w:r>
      <w:r>
        <w:rPr>
          <w:sz w:val="20"/>
        </w:rPr>
        <w:tab/>
      </w:r>
      <w:r>
        <w:rPr>
          <w:sz w:val="20"/>
        </w:rPr>
        <w:tab/>
      </w:r>
      <w:r>
        <w:rPr>
          <w:sz w:val="20"/>
        </w:rPr>
        <w:tab/>
        <w:t>“</w:t>
      </w:r>
      <w:r>
        <w:rPr>
          <w:b/>
          <w:sz w:val="20"/>
        </w:rPr>
        <w:t>Constellation of Power: Economic Power”</w:t>
      </w:r>
    </w:p>
    <w:p w:rsidR="00C8039C" w:rsidRDefault="00C8039C">
      <w:pPr>
        <w:rPr>
          <w:sz w:val="20"/>
        </w:rPr>
      </w:pPr>
      <w:r>
        <w:rPr>
          <w:sz w:val="20"/>
        </w:rPr>
        <w:t>Wed 3/5</w:t>
      </w:r>
      <w:r>
        <w:rPr>
          <w:sz w:val="20"/>
        </w:rPr>
        <w:tab/>
      </w:r>
      <w:r>
        <w:rPr>
          <w:sz w:val="20"/>
        </w:rPr>
        <w:tab/>
      </w:r>
      <w:r>
        <w:rPr>
          <w:sz w:val="20"/>
        </w:rPr>
        <w:tab/>
        <w:t xml:space="preserve">Reading Assignment: </w:t>
      </w:r>
      <w:proofErr w:type="spellStart"/>
      <w:r>
        <w:rPr>
          <w:sz w:val="20"/>
        </w:rPr>
        <w:t>Domhoff</w:t>
      </w:r>
      <w:proofErr w:type="spellEnd"/>
      <w:r>
        <w:rPr>
          <w:sz w:val="20"/>
        </w:rPr>
        <w:t>: Chapters Intro, 1 and 2</w:t>
      </w:r>
      <w:r>
        <w:rPr>
          <w:sz w:val="20"/>
        </w:rPr>
        <w:tab/>
      </w:r>
    </w:p>
    <w:p w:rsidR="00C8039C" w:rsidRDefault="00C8039C">
      <w:pPr>
        <w:pStyle w:val="Heading1"/>
      </w:pPr>
      <w:r>
        <w:t>Paper #1 Assigned</w:t>
      </w:r>
    </w:p>
    <w:p w:rsidR="00C8039C" w:rsidRDefault="00C8039C">
      <w:pPr>
        <w:rPr>
          <w:sz w:val="20"/>
        </w:rPr>
      </w:pPr>
    </w:p>
    <w:p w:rsidR="00C8039C" w:rsidRDefault="00C8039C">
      <w:pPr>
        <w:tabs>
          <w:tab w:val="left" w:pos="1980"/>
        </w:tabs>
        <w:rPr>
          <w:b/>
          <w:sz w:val="20"/>
        </w:rPr>
      </w:pPr>
      <w:r>
        <w:rPr>
          <w:sz w:val="20"/>
        </w:rPr>
        <w:t>Class 3</w:t>
      </w:r>
      <w:r>
        <w:rPr>
          <w:sz w:val="20"/>
        </w:rPr>
        <w:tab/>
      </w:r>
      <w:r>
        <w:rPr>
          <w:sz w:val="20"/>
        </w:rPr>
        <w:tab/>
      </w:r>
      <w:r>
        <w:rPr>
          <w:sz w:val="20"/>
        </w:rPr>
        <w:tab/>
        <w:t>“</w:t>
      </w:r>
      <w:r>
        <w:rPr>
          <w:b/>
          <w:sz w:val="20"/>
        </w:rPr>
        <w:t>Constellation of Power: Political Power”</w:t>
      </w:r>
    </w:p>
    <w:p w:rsidR="00C8039C" w:rsidRDefault="00C8039C">
      <w:pPr>
        <w:rPr>
          <w:sz w:val="20"/>
        </w:rPr>
      </w:pPr>
      <w:r>
        <w:rPr>
          <w:sz w:val="20"/>
        </w:rPr>
        <w:t>Mon 3/10</w:t>
      </w:r>
      <w:r>
        <w:rPr>
          <w:sz w:val="20"/>
        </w:rPr>
        <w:tab/>
      </w:r>
      <w:r>
        <w:rPr>
          <w:sz w:val="20"/>
        </w:rPr>
        <w:tab/>
        <w:t xml:space="preserve">Reading Assignment: </w:t>
      </w:r>
      <w:proofErr w:type="spellStart"/>
      <w:r>
        <w:rPr>
          <w:sz w:val="20"/>
        </w:rPr>
        <w:t>Domhoff</w:t>
      </w:r>
      <w:proofErr w:type="spellEnd"/>
      <w:r>
        <w:rPr>
          <w:sz w:val="20"/>
        </w:rPr>
        <w:t xml:space="preserve">: Chapters 3, 6 and 7 </w:t>
      </w:r>
      <w:r>
        <w:rPr>
          <w:sz w:val="20"/>
        </w:rPr>
        <w:tab/>
      </w:r>
    </w:p>
    <w:p w:rsidR="00C8039C" w:rsidRDefault="00C8039C">
      <w:pPr>
        <w:pStyle w:val="Heading1"/>
      </w:pPr>
      <w:r>
        <w:t>Paper #1 Due</w:t>
      </w:r>
    </w:p>
    <w:p w:rsidR="00C8039C" w:rsidRDefault="00C8039C">
      <w:pPr>
        <w:rPr>
          <w:sz w:val="20"/>
        </w:rPr>
      </w:pPr>
    </w:p>
    <w:p w:rsidR="00C8039C" w:rsidRDefault="00C8039C">
      <w:pPr>
        <w:rPr>
          <w:sz w:val="20"/>
        </w:rPr>
      </w:pPr>
      <w:r>
        <w:rPr>
          <w:sz w:val="20"/>
        </w:rPr>
        <w:t>Class 4</w:t>
      </w:r>
      <w:r>
        <w:rPr>
          <w:sz w:val="20"/>
        </w:rPr>
        <w:tab/>
      </w:r>
      <w:r>
        <w:rPr>
          <w:sz w:val="20"/>
        </w:rPr>
        <w:tab/>
      </w:r>
      <w:r>
        <w:rPr>
          <w:sz w:val="20"/>
        </w:rPr>
        <w:tab/>
      </w:r>
      <w:r>
        <w:rPr>
          <w:sz w:val="20"/>
        </w:rPr>
        <w:tab/>
        <w:t>“</w:t>
      </w:r>
      <w:r>
        <w:rPr>
          <w:b/>
          <w:sz w:val="20"/>
        </w:rPr>
        <w:t xml:space="preserve">Constellation of Power: Mass Media” </w:t>
      </w:r>
    </w:p>
    <w:p w:rsidR="00C8039C" w:rsidRDefault="00C8039C">
      <w:pPr>
        <w:rPr>
          <w:sz w:val="20"/>
        </w:rPr>
      </w:pPr>
      <w:r>
        <w:rPr>
          <w:sz w:val="20"/>
        </w:rPr>
        <w:t>Wed 3/12</w:t>
      </w:r>
      <w:r>
        <w:rPr>
          <w:sz w:val="20"/>
        </w:rPr>
        <w:tab/>
      </w:r>
      <w:r>
        <w:rPr>
          <w:sz w:val="20"/>
        </w:rPr>
        <w:tab/>
        <w:t xml:space="preserve">Reading Assignment: </w:t>
      </w:r>
      <w:proofErr w:type="spellStart"/>
      <w:r>
        <w:rPr>
          <w:sz w:val="20"/>
        </w:rPr>
        <w:t>Domhoff</w:t>
      </w:r>
      <w:proofErr w:type="spellEnd"/>
      <w:r>
        <w:rPr>
          <w:sz w:val="20"/>
        </w:rPr>
        <w:t>: Chapters 4 and 5.</w:t>
      </w:r>
      <w:r>
        <w:rPr>
          <w:sz w:val="20"/>
        </w:rPr>
        <w:tab/>
      </w:r>
    </w:p>
    <w:p w:rsidR="00C8039C" w:rsidRDefault="00C8039C">
      <w:pPr>
        <w:rPr>
          <w:sz w:val="20"/>
        </w:rPr>
      </w:pPr>
      <w:r>
        <w:rPr>
          <w:sz w:val="20"/>
        </w:rPr>
        <w:tab/>
      </w:r>
      <w:r>
        <w:rPr>
          <w:sz w:val="20"/>
        </w:rPr>
        <w:tab/>
        <w:t xml:space="preserve">      </w:t>
      </w:r>
      <w:r>
        <w:rPr>
          <w:sz w:val="20"/>
        </w:rPr>
        <w:tab/>
      </w:r>
      <w:r>
        <w:rPr>
          <w:sz w:val="20"/>
        </w:rPr>
        <w:tab/>
      </w:r>
      <w:r>
        <w:rPr>
          <w:sz w:val="20"/>
        </w:rPr>
        <w:tab/>
        <w:t xml:space="preserve">      Chomsky: “A Propaganda Model”</w:t>
      </w:r>
    </w:p>
    <w:p w:rsidR="00C8039C" w:rsidRDefault="00C8039C">
      <w:pPr>
        <w:ind w:left="720" w:firstLine="720"/>
        <w:rPr>
          <w:sz w:val="20"/>
        </w:rPr>
      </w:pPr>
    </w:p>
    <w:p w:rsidR="00C8039C" w:rsidRDefault="00C8039C">
      <w:pPr>
        <w:ind w:left="720" w:firstLine="720"/>
        <w:rPr>
          <w:del w:id="5" w:author="CAL" w:date="2006-08-21T12:17:00Z"/>
          <w:sz w:val="20"/>
        </w:rPr>
      </w:pPr>
    </w:p>
    <w:p w:rsidR="00C8039C" w:rsidRDefault="00C8039C">
      <w:pPr>
        <w:rPr>
          <w:b/>
          <w:sz w:val="20"/>
        </w:rPr>
      </w:pPr>
      <w:r>
        <w:rPr>
          <w:sz w:val="20"/>
        </w:rPr>
        <w:t>Class 5</w:t>
      </w:r>
      <w:r>
        <w:rPr>
          <w:sz w:val="20"/>
        </w:rPr>
        <w:tab/>
      </w:r>
      <w:r>
        <w:rPr>
          <w:sz w:val="20"/>
        </w:rPr>
        <w:tab/>
      </w:r>
      <w:r>
        <w:rPr>
          <w:sz w:val="20"/>
        </w:rPr>
        <w:tab/>
      </w:r>
      <w:r>
        <w:rPr>
          <w:sz w:val="20"/>
        </w:rPr>
        <w:tab/>
        <w:t>“</w:t>
      </w:r>
      <w:r>
        <w:rPr>
          <w:b/>
          <w:sz w:val="20"/>
        </w:rPr>
        <w:t>Constellation of Power: Global Power Arrangements”</w:t>
      </w:r>
    </w:p>
    <w:p w:rsidR="00C8039C" w:rsidRDefault="00C8039C">
      <w:pPr>
        <w:rPr>
          <w:b/>
          <w:sz w:val="20"/>
        </w:rPr>
      </w:pPr>
      <w:r>
        <w:rPr>
          <w:bCs/>
          <w:sz w:val="20"/>
        </w:rPr>
        <w:t>Mon 3/17</w:t>
      </w:r>
      <w:r>
        <w:rPr>
          <w:b/>
          <w:sz w:val="20"/>
        </w:rPr>
        <w:tab/>
      </w:r>
      <w:r>
        <w:rPr>
          <w:b/>
          <w:sz w:val="20"/>
        </w:rPr>
        <w:tab/>
      </w:r>
      <w:r>
        <w:rPr>
          <w:sz w:val="20"/>
        </w:rPr>
        <w:t xml:space="preserve">Reading Assignment: </w:t>
      </w:r>
      <w:proofErr w:type="spellStart"/>
      <w:r>
        <w:rPr>
          <w:sz w:val="20"/>
        </w:rPr>
        <w:t>Semm</w:t>
      </w:r>
      <w:proofErr w:type="spellEnd"/>
      <w:r>
        <w:rPr>
          <w:sz w:val="20"/>
        </w:rPr>
        <w:t xml:space="preserve">: “The Social Construction of Unreality”  </w:t>
      </w:r>
      <w:r>
        <w:rPr>
          <w:sz w:val="20"/>
        </w:rPr>
        <w:tab/>
      </w:r>
    </w:p>
    <w:p w:rsidR="00C8039C" w:rsidRDefault="00C8039C">
      <w:pPr>
        <w:pStyle w:val="Heading1"/>
      </w:pPr>
      <w:r>
        <w:t>Exam #1</w:t>
      </w:r>
    </w:p>
    <w:p w:rsidR="00C8039C" w:rsidRDefault="00C8039C">
      <w:pPr>
        <w:rPr>
          <w:sz w:val="20"/>
        </w:rPr>
      </w:pPr>
    </w:p>
    <w:p w:rsidR="00C8039C" w:rsidRDefault="00C8039C">
      <w:pPr>
        <w:rPr>
          <w:b/>
          <w:sz w:val="20"/>
        </w:rPr>
      </w:pPr>
      <w:r>
        <w:rPr>
          <w:sz w:val="20"/>
        </w:rPr>
        <w:t>Class 6</w:t>
      </w:r>
      <w:r>
        <w:rPr>
          <w:sz w:val="20"/>
        </w:rPr>
        <w:tab/>
      </w:r>
      <w:r>
        <w:rPr>
          <w:sz w:val="20"/>
        </w:rPr>
        <w:tab/>
      </w:r>
      <w:r>
        <w:rPr>
          <w:sz w:val="20"/>
        </w:rPr>
        <w:tab/>
      </w:r>
      <w:r>
        <w:rPr>
          <w:sz w:val="20"/>
        </w:rPr>
        <w:tab/>
      </w:r>
      <w:r>
        <w:rPr>
          <w:b/>
          <w:sz w:val="20"/>
        </w:rPr>
        <w:t>“Challenging Power: Labor Movement”</w:t>
      </w:r>
    </w:p>
    <w:p w:rsidR="00C8039C" w:rsidRDefault="00C8039C">
      <w:pPr>
        <w:rPr>
          <w:sz w:val="20"/>
        </w:rPr>
      </w:pPr>
      <w:r>
        <w:rPr>
          <w:sz w:val="20"/>
        </w:rPr>
        <w:t>Wed 3/19</w:t>
      </w:r>
      <w:r>
        <w:rPr>
          <w:sz w:val="20"/>
        </w:rPr>
        <w:tab/>
      </w:r>
      <w:r>
        <w:rPr>
          <w:sz w:val="20"/>
        </w:rPr>
        <w:tab/>
        <w:t xml:space="preserve">Reading </w:t>
      </w:r>
      <w:proofErr w:type="spellStart"/>
      <w:r>
        <w:rPr>
          <w:sz w:val="20"/>
        </w:rPr>
        <w:t>Assignment:Chapter</w:t>
      </w:r>
      <w:proofErr w:type="spellEnd"/>
      <w:r>
        <w:rPr>
          <w:sz w:val="20"/>
        </w:rPr>
        <w:t xml:space="preserve"> 7 (pp 180-198)</w:t>
      </w:r>
    </w:p>
    <w:p w:rsidR="00C8039C" w:rsidRDefault="00C8039C">
      <w:pPr>
        <w:rPr>
          <w:b/>
          <w:sz w:val="20"/>
        </w:rPr>
      </w:pPr>
      <w:r>
        <w:rPr>
          <w:sz w:val="20"/>
        </w:rPr>
        <w:tab/>
      </w:r>
      <w:r>
        <w:rPr>
          <w:sz w:val="20"/>
        </w:rPr>
        <w:tab/>
      </w:r>
    </w:p>
    <w:p w:rsidR="00C8039C" w:rsidRDefault="00C8039C">
      <w:pPr>
        <w:rPr>
          <w:sz w:val="20"/>
        </w:rPr>
      </w:pPr>
    </w:p>
    <w:p w:rsidR="00C8039C" w:rsidRDefault="00C8039C">
      <w:pPr>
        <w:rPr>
          <w:sz w:val="20"/>
        </w:rPr>
      </w:pPr>
      <w:r>
        <w:rPr>
          <w:sz w:val="20"/>
        </w:rPr>
        <w:t>Class 7</w:t>
      </w:r>
      <w:r>
        <w:rPr>
          <w:sz w:val="20"/>
        </w:rPr>
        <w:tab/>
      </w:r>
      <w:r>
        <w:rPr>
          <w:sz w:val="20"/>
        </w:rPr>
        <w:tab/>
      </w:r>
      <w:r>
        <w:rPr>
          <w:sz w:val="20"/>
        </w:rPr>
        <w:tab/>
      </w:r>
      <w:r>
        <w:rPr>
          <w:sz w:val="20"/>
        </w:rPr>
        <w:tab/>
        <w:t>“</w:t>
      </w:r>
      <w:r>
        <w:rPr>
          <w:b/>
          <w:sz w:val="20"/>
        </w:rPr>
        <w:t>Challenging Power: Civil Rights Movement”</w:t>
      </w:r>
    </w:p>
    <w:p w:rsidR="00C8039C" w:rsidRDefault="00C8039C">
      <w:pPr>
        <w:rPr>
          <w:sz w:val="20"/>
        </w:rPr>
      </w:pPr>
      <w:r>
        <w:rPr>
          <w:sz w:val="20"/>
        </w:rPr>
        <w:t>Sat 3/22</w:t>
      </w:r>
      <w:r>
        <w:rPr>
          <w:sz w:val="20"/>
        </w:rPr>
        <w:tab/>
      </w:r>
      <w:r>
        <w:rPr>
          <w:sz w:val="20"/>
        </w:rPr>
        <w:tab/>
      </w:r>
      <w:r>
        <w:rPr>
          <w:sz w:val="20"/>
        </w:rPr>
        <w:tab/>
      </w:r>
      <w:r>
        <w:rPr>
          <w:sz w:val="20"/>
        </w:rPr>
        <w:tab/>
      </w:r>
    </w:p>
    <w:p w:rsidR="00C8039C" w:rsidRDefault="00C8039C">
      <w:pPr>
        <w:pStyle w:val="Heading1"/>
      </w:pPr>
      <w:r>
        <w:t>Paper #2 Assigned</w:t>
      </w:r>
    </w:p>
    <w:p w:rsidR="00C8039C" w:rsidRDefault="00C8039C">
      <w:pPr>
        <w:rPr>
          <w:sz w:val="20"/>
        </w:rPr>
      </w:pPr>
    </w:p>
    <w:p w:rsidR="00C8039C" w:rsidRDefault="00C8039C">
      <w:pPr>
        <w:rPr>
          <w:sz w:val="20"/>
        </w:rPr>
      </w:pPr>
      <w:r>
        <w:rPr>
          <w:sz w:val="20"/>
        </w:rPr>
        <w:t>Class 8</w:t>
      </w:r>
      <w:r>
        <w:rPr>
          <w:sz w:val="20"/>
        </w:rPr>
        <w:tab/>
      </w:r>
      <w:r>
        <w:rPr>
          <w:sz w:val="20"/>
        </w:rPr>
        <w:tab/>
      </w:r>
      <w:r>
        <w:rPr>
          <w:sz w:val="20"/>
        </w:rPr>
        <w:tab/>
      </w:r>
      <w:r>
        <w:rPr>
          <w:sz w:val="20"/>
        </w:rPr>
        <w:tab/>
      </w:r>
      <w:r>
        <w:rPr>
          <w:b/>
          <w:sz w:val="20"/>
        </w:rPr>
        <w:t>“Challenging Power: Anti-Globalization Movements ”</w:t>
      </w:r>
    </w:p>
    <w:p w:rsidR="00C8039C" w:rsidRDefault="00C8039C">
      <w:pPr>
        <w:rPr>
          <w:sz w:val="20"/>
        </w:rPr>
      </w:pPr>
      <w:r>
        <w:rPr>
          <w:sz w:val="20"/>
        </w:rPr>
        <w:t>Mon 3/24</w:t>
      </w:r>
      <w:r>
        <w:rPr>
          <w:sz w:val="20"/>
        </w:rPr>
        <w:tab/>
      </w:r>
      <w:r>
        <w:rPr>
          <w:sz w:val="20"/>
        </w:rPr>
        <w:tab/>
        <w:t xml:space="preserve"> Reading Assignment: Davis: “Planet of Slums”</w:t>
      </w:r>
      <w:r>
        <w:rPr>
          <w:sz w:val="20"/>
        </w:rPr>
        <w:tab/>
      </w:r>
    </w:p>
    <w:p w:rsidR="00C8039C" w:rsidRDefault="00C8039C">
      <w:pPr>
        <w:rPr>
          <w:sz w:val="20"/>
        </w:rPr>
      </w:pPr>
    </w:p>
    <w:p w:rsidR="00C8039C" w:rsidRDefault="00C8039C">
      <w:pPr>
        <w:rPr>
          <w:sz w:val="20"/>
        </w:rPr>
      </w:pPr>
      <w:r>
        <w:rPr>
          <w:sz w:val="20"/>
        </w:rPr>
        <w:t>Class 9</w:t>
      </w:r>
      <w:r>
        <w:rPr>
          <w:sz w:val="20"/>
        </w:rPr>
        <w:tab/>
      </w:r>
      <w:r>
        <w:rPr>
          <w:sz w:val="20"/>
        </w:rPr>
        <w:tab/>
      </w:r>
      <w:r>
        <w:rPr>
          <w:sz w:val="20"/>
        </w:rPr>
        <w:tab/>
      </w:r>
      <w:r>
        <w:rPr>
          <w:sz w:val="20"/>
        </w:rPr>
        <w:tab/>
      </w:r>
      <w:r>
        <w:rPr>
          <w:b/>
          <w:sz w:val="20"/>
        </w:rPr>
        <w:t>“Foucault: Power/Knowledge.”</w:t>
      </w:r>
    </w:p>
    <w:p w:rsidR="00C8039C" w:rsidRDefault="00C8039C">
      <w:pPr>
        <w:rPr>
          <w:sz w:val="20"/>
        </w:rPr>
      </w:pPr>
      <w:r>
        <w:rPr>
          <w:sz w:val="20"/>
        </w:rPr>
        <w:t>Wed 3/26</w:t>
      </w:r>
      <w:r>
        <w:rPr>
          <w:sz w:val="20"/>
        </w:rPr>
        <w:tab/>
      </w:r>
      <w:r>
        <w:rPr>
          <w:sz w:val="20"/>
        </w:rPr>
        <w:tab/>
        <w:t xml:space="preserve"> Reading Assignment: Foucault: “</w:t>
      </w:r>
      <w:proofErr w:type="spellStart"/>
      <w:r>
        <w:rPr>
          <w:sz w:val="20"/>
        </w:rPr>
        <w:t>Panopticon</w:t>
      </w:r>
      <w:proofErr w:type="spellEnd"/>
      <w:r>
        <w:rPr>
          <w:sz w:val="20"/>
        </w:rPr>
        <w:t>”, Chapter 8</w:t>
      </w:r>
    </w:p>
    <w:p w:rsidR="00C8039C" w:rsidRDefault="00C8039C">
      <w:pPr>
        <w:pStyle w:val="Heading1"/>
      </w:pPr>
      <w:r>
        <w:t>Paper #2 Due</w:t>
      </w:r>
    </w:p>
    <w:p w:rsidR="00C8039C" w:rsidRDefault="00C8039C">
      <w:pPr>
        <w:rPr>
          <w:sz w:val="20"/>
        </w:rPr>
      </w:pPr>
    </w:p>
    <w:p w:rsidR="00C8039C" w:rsidRDefault="00C8039C">
      <w:pPr>
        <w:rPr>
          <w:b/>
          <w:sz w:val="20"/>
        </w:rPr>
      </w:pPr>
      <w:r>
        <w:rPr>
          <w:sz w:val="20"/>
        </w:rPr>
        <w:t>Class 10</w:t>
      </w:r>
      <w:r>
        <w:rPr>
          <w:sz w:val="20"/>
        </w:rPr>
        <w:tab/>
      </w:r>
      <w:r>
        <w:rPr>
          <w:sz w:val="20"/>
        </w:rPr>
        <w:tab/>
      </w:r>
      <w:r>
        <w:rPr>
          <w:sz w:val="20"/>
        </w:rPr>
        <w:tab/>
      </w:r>
      <w:r>
        <w:rPr>
          <w:sz w:val="20"/>
        </w:rPr>
        <w:tab/>
      </w:r>
      <w:r>
        <w:rPr>
          <w:b/>
          <w:sz w:val="20"/>
        </w:rPr>
        <w:t>“New Forms of Power in the 21</w:t>
      </w:r>
      <w:r>
        <w:rPr>
          <w:b/>
          <w:sz w:val="20"/>
          <w:vertAlign w:val="superscript"/>
        </w:rPr>
        <w:t>st</w:t>
      </w:r>
      <w:r>
        <w:rPr>
          <w:b/>
          <w:sz w:val="20"/>
        </w:rPr>
        <w:t xml:space="preserve"> Century </w:t>
      </w:r>
      <w:r>
        <w:rPr>
          <w:sz w:val="20"/>
        </w:rPr>
        <w:tab/>
      </w:r>
      <w:r>
        <w:rPr>
          <w:b/>
          <w:sz w:val="20"/>
        </w:rPr>
        <w:t xml:space="preserve"> </w:t>
      </w:r>
    </w:p>
    <w:p w:rsidR="00C8039C" w:rsidRDefault="00C8039C">
      <w:pPr>
        <w:rPr>
          <w:bCs/>
          <w:sz w:val="20"/>
        </w:rPr>
      </w:pPr>
      <w:r>
        <w:rPr>
          <w:bCs/>
          <w:sz w:val="20"/>
        </w:rPr>
        <w:t>Sat 3/29</w:t>
      </w:r>
    </w:p>
    <w:p w:rsidR="00C8039C" w:rsidRDefault="00C8039C">
      <w:pPr>
        <w:rPr>
          <w:b/>
          <w:sz w:val="20"/>
        </w:rPr>
      </w:pPr>
      <w:r>
        <w:rPr>
          <w:b/>
          <w:sz w:val="20"/>
        </w:rPr>
        <w:t xml:space="preserve">Exam #2 </w:t>
      </w: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p>
    <w:p w:rsidR="00C8039C" w:rsidRDefault="00C8039C">
      <w:pPr>
        <w:rPr>
          <w:b/>
          <w:u w:val="single"/>
        </w:rPr>
      </w:pPr>
      <w:r>
        <w:rPr>
          <w:b/>
          <w:u w:val="single"/>
        </w:rPr>
        <w:t>Important University Policies</w:t>
      </w:r>
    </w:p>
    <w:p w:rsidR="00C8039C" w:rsidRDefault="00C8039C">
      <w:pPr>
        <w:autoSpaceDE w:val="0"/>
        <w:autoSpaceDN w:val="0"/>
        <w:adjustRightInd w:val="0"/>
        <w:rPr>
          <w:rFonts w:ascii="TimesNewRoman" w:hAnsi="TimesNewRoman"/>
          <w:color w:val="000000"/>
          <w:sz w:val="20"/>
        </w:rPr>
      </w:pPr>
    </w:p>
    <w:p w:rsidR="00C8039C" w:rsidRDefault="00C8039C">
      <w:pPr>
        <w:autoSpaceDE w:val="0"/>
        <w:autoSpaceDN w:val="0"/>
        <w:adjustRightInd w:val="0"/>
        <w:rPr>
          <w:rFonts w:ascii="TimesNewRoman" w:hAnsi="TimesNewRoman"/>
          <w:color w:val="000000"/>
          <w:sz w:val="20"/>
        </w:rPr>
      </w:pPr>
      <w:r>
        <w:rPr>
          <w:rFonts w:ascii="TimesNewRoman,Bold" w:hAnsi="TimesNewRoman,Bold"/>
          <w:b/>
          <w:color w:val="000000"/>
          <w:u w:val="single"/>
        </w:rPr>
        <w:t>Course Workload:</w:t>
      </w:r>
      <w:r>
        <w:rPr>
          <w:rFonts w:ascii="TimesNewRoman,Bold" w:hAnsi="TimesNewRoman,Bold"/>
          <w:b/>
          <w:color w:val="000000"/>
        </w:rPr>
        <w:t xml:space="preserve">  </w:t>
      </w:r>
      <w:r>
        <w:rPr>
          <w:sz w:val="20"/>
        </w:rPr>
        <w:t xml:space="preserve">This course has been designed for the adult learner taking course work at an accelerated pace.   To facilitate your learning and cover all of the material in such a short time, it is imperative that in-class contact hours not be abbreviated.  Each student is a valuable part of the learning environment, and your participation is needed in class discussion, presentations, peer evaluation, and being a supportive audience for anyone presenting or lecturing.  </w:t>
      </w:r>
      <w:r>
        <w:rPr>
          <w:rFonts w:ascii="TimesNewRoman" w:hAnsi="TimesNewRoman"/>
          <w:color w:val="000000"/>
          <w:sz w:val="20"/>
        </w:rPr>
        <w:t>Given the rapid pace of the course, it is necessary for students to keep on track and on task with the readings and assignments. In accordance with accreditation standards set by WASC, National University requires approximately two hours of outside work for every contact hour (NU Catalog). For a 4.5-quarter unit course, there are 45 contact hours, plus a minimum of 90 hours outside of classroom work. Of course, the time may be spent in all sorts of ways--many hours over the weekend, for example, with fewer during the week, or whatever schedule works best for the student given the deadlines in the course.</w:t>
      </w:r>
    </w:p>
    <w:p w:rsidR="00C8039C" w:rsidRDefault="00C8039C">
      <w:pPr>
        <w:autoSpaceDE w:val="0"/>
        <w:autoSpaceDN w:val="0"/>
        <w:adjustRightInd w:val="0"/>
        <w:rPr>
          <w:rFonts w:ascii="TimesNewRoman" w:hAnsi="TimesNewRoman"/>
          <w:color w:val="000000"/>
          <w:sz w:val="20"/>
        </w:rPr>
      </w:pPr>
    </w:p>
    <w:p w:rsidR="00C8039C" w:rsidRDefault="00C8039C">
      <w:pPr>
        <w:autoSpaceDE w:val="0"/>
        <w:autoSpaceDN w:val="0"/>
        <w:adjustRightInd w:val="0"/>
        <w:rPr>
          <w:rFonts w:ascii="TimesNewRoman" w:hAnsi="TimesNewRoman"/>
          <w:color w:val="000000"/>
          <w:sz w:val="20"/>
        </w:rPr>
      </w:pPr>
      <w:r>
        <w:rPr>
          <w:rFonts w:ascii="TimesNewRoman" w:hAnsi="TimesNewRoman"/>
          <w:b/>
          <w:color w:val="000000"/>
          <w:u w:val="single"/>
        </w:rPr>
        <w:t>Plagiarism</w:t>
      </w:r>
      <w:r>
        <w:rPr>
          <w:rFonts w:ascii="TimesNewRoman" w:hAnsi="TimesNewRoman"/>
          <w:color w:val="000000"/>
        </w:rPr>
        <w:t xml:space="preserve">: </w:t>
      </w:r>
      <w:r>
        <w:rPr>
          <w:rFonts w:ascii="TimesNewRoman" w:hAnsi="TimesNewRoman"/>
          <w:color w:val="000000"/>
          <w:sz w:val="20"/>
        </w:rPr>
        <w:t xml:space="preserve">Students are also reminded that all work must be generated independently and solely for this course. Any act of plagiarism or academic dishonesty (intentional or unintentional borrowing of another person's published or unpublished material without proper attribution, having someone fix writing or other errors, or any other attempt to defraud the academic process) will meet with reprimand and possible failure of the course (see the NU Catalog for other potential penalties). To avoid plagiarism, students should do their own work and submit work that is original to this course.  </w:t>
      </w:r>
    </w:p>
    <w:p w:rsidR="00C8039C" w:rsidRDefault="00C8039C">
      <w:pPr>
        <w:autoSpaceDE w:val="0"/>
        <w:autoSpaceDN w:val="0"/>
        <w:adjustRightInd w:val="0"/>
        <w:rPr>
          <w:rFonts w:ascii="TimesNewRoman" w:hAnsi="TimesNewRoman"/>
          <w:color w:val="000000"/>
          <w:sz w:val="20"/>
        </w:rPr>
      </w:pPr>
    </w:p>
    <w:p w:rsidR="00C8039C" w:rsidRDefault="00C8039C">
      <w:pPr>
        <w:autoSpaceDE w:val="0"/>
        <w:autoSpaceDN w:val="0"/>
        <w:adjustRightInd w:val="0"/>
        <w:rPr>
          <w:rFonts w:ascii="TimesNewRoman" w:hAnsi="TimesNewRoman"/>
          <w:color w:val="000000"/>
          <w:sz w:val="20"/>
        </w:rPr>
      </w:pPr>
      <w:r>
        <w:rPr>
          <w:rFonts w:ascii="TimesNewRoman" w:hAnsi="TimesNewRoman"/>
          <w:color w:val="000000"/>
          <w:sz w:val="20"/>
        </w:rPr>
        <w:t>Students are required to cite the use of materials written by others in all written communications for courses. Remember, the use of ideas, words, or phrasing without proper attribution constitutes plagiarism. The burden of proof rests on the student, not the instructor; in other words, the student will be required to prove that plagiarism has not occurred.  Please use the APA or MLA guidelines/procedures for citing work.  Use the standard you choose consistently.</w:t>
      </w:r>
    </w:p>
    <w:p w:rsidR="00C8039C" w:rsidRDefault="00C8039C">
      <w:pPr>
        <w:autoSpaceDE w:val="0"/>
        <w:autoSpaceDN w:val="0"/>
        <w:adjustRightInd w:val="0"/>
        <w:rPr>
          <w:rFonts w:ascii="TimesNewRoman,Bold" w:hAnsi="TimesNewRoman,Bold"/>
          <w:b/>
          <w:color w:val="000000"/>
        </w:rPr>
      </w:pPr>
    </w:p>
    <w:p w:rsidR="00C8039C" w:rsidRDefault="00C8039C">
      <w:pPr>
        <w:autoSpaceDE w:val="0"/>
        <w:autoSpaceDN w:val="0"/>
        <w:adjustRightInd w:val="0"/>
        <w:rPr>
          <w:rFonts w:ascii="TimesNewRoman" w:hAnsi="TimesNewRoman"/>
          <w:color w:val="000000"/>
          <w:sz w:val="20"/>
        </w:rPr>
      </w:pPr>
      <w:r>
        <w:rPr>
          <w:rFonts w:ascii="TimesNewRoman,Bold" w:hAnsi="TimesNewRoman,Bold"/>
          <w:b/>
          <w:color w:val="000000"/>
          <w:u w:val="single"/>
        </w:rPr>
        <w:t>Grading Standard</w:t>
      </w:r>
      <w:r>
        <w:rPr>
          <w:rFonts w:ascii="TimesNewRoman,Bold" w:hAnsi="TimesNewRoman,Bold"/>
          <w:b/>
          <w:color w:val="000000"/>
        </w:rPr>
        <w:t xml:space="preserve">: </w:t>
      </w:r>
      <w:r>
        <w:rPr>
          <w:rFonts w:ascii="TimesNewRoman" w:hAnsi="TimesNewRoman"/>
          <w:color w:val="000000"/>
          <w:sz w:val="20"/>
        </w:rPr>
        <w:t xml:space="preserve">Papers grades are based on the goals of the assignments, which are to demonstrate close reading skills and familiarity with course concepts, </w:t>
      </w:r>
      <w:r>
        <w:rPr>
          <w:rFonts w:ascii="TimesNewRoman" w:hAnsi="TimesNewRoman"/>
          <w:i/>
          <w:color w:val="000000"/>
          <w:sz w:val="20"/>
        </w:rPr>
        <w:t>as well as on the standards for undergraduate written work described below.</w:t>
      </w:r>
      <w:r>
        <w:rPr>
          <w:rFonts w:ascii="TimesNewRoman" w:hAnsi="TimesNewRoman"/>
          <w:color w:val="000000"/>
          <w:sz w:val="20"/>
        </w:rPr>
        <w:t xml:space="preserve"> Letter grades correspond to the definitions of those grades for undergraduate classes as defined in the National University Catalog.</w:t>
      </w:r>
    </w:p>
    <w:p w:rsidR="00C8039C" w:rsidRDefault="00C8039C">
      <w:pPr>
        <w:autoSpaceDE w:val="0"/>
        <w:autoSpaceDN w:val="0"/>
        <w:adjustRightInd w:val="0"/>
        <w:rPr>
          <w:rFonts w:ascii="TimesNewRoman,Bold" w:hAnsi="TimesNewRoman,Bold"/>
          <w:b/>
          <w:color w:val="000000"/>
          <w:u w:val="single"/>
        </w:rPr>
      </w:pPr>
    </w:p>
    <w:p w:rsidR="00C8039C" w:rsidRDefault="00C8039C">
      <w:pPr>
        <w:autoSpaceDE w:val="0"/>
        <w:autoSpaceDN w:val="0"/>
        <w:adjustRightInd w:val="0"/>
        <w:rPr>
          <w:color w:val="000000"/>
          <w:sz w:val="20"/>
        </w:rPr>
      </w:pPr>
      <w:r>
        <w:rPr>
          <w:rFonts w:ascii="TimesNewRoman,Bold" w:hAnsi="TimesNewRoman,Bold"/>
          <w:b/>
          <w:color w:val="000000"/>
          <w:u w:val="single"/>
        </w:rPr>
        <w:t>Grading Criteria for Writing Assignments:</w:t>
      </w:r>
      <w:r>
        <w:rPr>
          <w:rFonts w:ascii="TimesNewRoman,Bold" w:hAnsi="TimesNewRoman,Bold"/>
          <w:color w:val="000000"/>
        </w:rPr>
        <w:t xml:space="preserve"> </w:t>
      </w:r>
      <w:r>
        <w:rPr>
          <w:color w:val="000000"/>
          <w:sz w:val="20"/>
        </w:rPr>
        <w:t>Formal paper grades will be assigned in accordance with the University catalog and the following general criteria adopted by the School of Arts and Sciences.  In this course, grades will be issued according to the +/- system.</w:t>
      </w:r>
    </w:p>
    <w:p w:rsidR="00C8039C" w:rsidRDefault="00C8039C">
      <w:pPr>
        <w:tabs>
          <w:tab w:val="left" w:pos="1980"/>
        </w:tabs>
        <w:autoSpaceDE w:val="0"/>
        <w:autoSpaceDN w:val="0"/>
        <w:adjustRightInd w:val="0"/>
        <w:rPr>
          <w:b/>
          <w:color w:val="000000"/>
          <w:sz w:val="20"/>
        </w:rPr>
      </w:pPr>
    </w:p>
    <w:p w:rsidR="00C8039C" w:rsidRDefault="00C8039C">
      <w:pPr>
        <w:tabs>
          <w:tab w:val="left" w:pos="1980"/>
        </w:tabs>
        <w:autoSpaceDE w:val="0"/>
        <w:autoSpaceDN w:val="0"/>
        <w:adjustRightInd w:val="0"/>
        <w:rPr>
          <w:b/>
          <w:color w:val="000000"/>
          <w:sz w:val="20"/>
        </w:rPr>
      </w:pPr>
      <w:r>
        <w:rPr>
          <w:b/>
          <w:color w:val="000000"/>
          <w:sz w:val="20"/>
        </w:rPr>
        <w:t>Note: Letter grades may be assigned for any or all of the following reasons.</w:t>
      </w:r>
    </w:p>
    <w:p w:rsidR="00C8039C" w:rsidRDefault="00C8039C">
      <w:pPr>
        <w:tabs>
          <w:tab w:val="left" w:pos="1980"/>
        </w:tabs>
        <w:autoSpaceDE w:val="0"/>
        <w:autoSpaceDN w:val="0"/>
        <w:adjustRightInd w:val="0"/>
        <w:rPr>
          <w:b/>
          <w:color w:val="000000"/>
          <w:sz w:val="20"/>
        </w:rPr>
      </w:pPr>
    </w:p>
    <w:p w:rsidR="00C8039C" w:rsidRDefault="00C8039C">
      <w:pPr>
        <w:tabs>
          <w:tab w:val="left" w:pos="1980"/>
        </w:tabs>
        <w:autoSpaceDE w:val="0"/>
        <w:autoSpaceDN w:val="0"/>
        <w:adjustRightInd w:val="0"/>
        <w:rPr>
          <w:b/>
          <w:color w:val="000000"/>
          <w:sz w:val="20"/>
        </w:rPr>
      </w:pPr>
      <w:r>
        <w:rPr>
          <w:b/>
          <w:color w:val="000000"/>
          <w:sz w:val="20"/>
        </w:rPr>
        <w:t>"C" range</w:t>
      </w:r>
    </w:p>
    <w:p w:rsidR="00C8039C" w:rsidRDefault="00C8039C">
      <w:pPr>
        <w:numPr>
          <w:ilvl w:val="0"/>
          <w:numId w:val="3"/>
        </w:numPr>
        <w:tabs>
          <w:tab w:val="left" w:pos="1980"/>
        </w:tabs>
        <w:autoSpaceDE w:val="0"/>
        <w:autoSpaceDN w:val="0"/>
        <w:adjustRightInd w:val="0"/>
        <w:rPr>
          <w:color w:val="000000"/>
          <w:sz w:val="20"/>
        </w:rPr>
      </w:pPr>
      <w:r>
        <w:rPr>
          <w:color w:val="000000"/>
          <w:sz w:val="20"/>
        </w:rPr>
        <w:t>Acceptable, solid achievement, meets standards for course.</w:t>
      </w:r>
    </w:p>
    <w:p w:rsidR="00C8039C" w:rsidRDefault="00C8039C">
      <w:pPr>
        <w:numPr>
          <w:ilvl w:val="0"/>
          <w:numId w:val="3"/>
        </w:numPr>
        <w:tabs>
          <w:tab w:val="left" w:pos="1980"/>
        </w:tabs>
        <w:autoSpaceDE w:val="0"/>
        <w:autoSpaceDN w:val="0"/>
        <w:adjustRightInd w:val="0"/>
        <w:rPr>
          <w:color w:val="000000"/>
          <w:sz w:val="20"/>
        </w:rPr>
      </w:pPr>
      <w:r>
        <w:rPr>
          <w:color w:val="000000"/>
          <w:sz w:val="20"/>
        </w:rPr>
        <w:t>Retains over-all focus, generally solid command of subject matter.</w:t>
      </w:r>
    </w:p>
    <w:p w:rsidR="00C8039C" w:rsidRDefault="00C8039C">
      <w:pPr>
        <w:numPr>
          <w:ilvl w:val="0"/>
          <w:numId w:val="3"/>
        </w:numPr>
        <w:tabs>
          <w:tab w:val="left" w:pos="1980"/>
        </w:tabs>
        <w:autoSpaceDE w:val="0"/>
        <w:autoSpaceDN w:val="0"/>
        <w:adjustRightInd w:val="0"/>
        <w:rPr>
          <w:color w:val="000000"/>
          <w:sz w:val="20"/>
        </w:rPr>
      </w:pPr>
      <w:r>
        <w:rPr>
          <w:color w:val="000000"/>
          <w:sz w:val="20"/>
        </w:rPr>
        <w:t>Subject matter well-explored but may show signs of under-development.</w:t>
      </w:r>
    </w:p>
    <w:p w:rsidR="00C8039C" w:rsidRDefault="00C8039C">
      <w:pPr>
        <w:numPr>
          <w:ilvl w:val="0"/>
          <w:numId w:val="3"/>
        </w:numPr>
        <w:tabs>
          <w:tab w:val="left" w:pos="1980"/>
        </w:tabs>
        <w:autoSpaceDE w:val="0"/>
        <w:autoSpaceDN w:val="0"/>
        <w:adjustRightInd w:val="0"/>
        <w:rPr>
          <w:color w:val="000000"/>
          <w:sz w:val="20"/>
        </w:rPr>
      </w:pPr>
      <w:r>
        <w:rPr>
          <w:color w:val="000000"/>
          <w:sz w:val="20"/>
        </w:rPr>
        <w:t>Significance is understood, competent use of examples.</w:t>
      </w:r>
    </w:p>
    <w:p w:rsidR="00C8039C" w:rsidRDefault="00C8039C">
      <w:pPr>
        <w:numPr>
          <w:ilvl w:val="0"/>
          <w:numId w:val="3"/>
        </w:numPr>
        <w:tabs>
          <w:tab w:val="left" w:pos="1980"/>
        </w:tabs>
        <w:autoSpaceDE w:val="0"/>
        <w:autoSpaceDN w:val="0"/>
        <w:adjustRightInd w:val="0"/>
        <w:rPr>
          <w:color w:val="000000"/>
          <w:sz w:val="20"/>
        </w:rPr>
      </w:pPr>
      <w:r>
        <w:rPr>
          <w:color w:val="000000"/>
          <w:sz w:val="20"/>
        </w:rPr>
        <w:t>Structure is solid, but an occasional sentence or paragraph may lack focus.</w:t>
      </w:r>
    </w:p>
    <w:p w:rsidR="00C8039C" w:rsidRDefault="00C8039C">
      <w:pPr>
        <w:numPr>
          <w:ilvl w:val="0"/>
          <w:numId w:val="3"/>
        </w:numPr>
        <w:tabs>
          <w:tab w:val="left" w:pos="1980"/>
        </w:tabs>
        <w:autoSpaceDE w:val="0"/>
        <w:autoSpaceDN w:val="0"/>
        <w:adjustRightInd w:val="0"/>
        <w:rPr>
          <w:color w:val="000000"/>
          <w:sz w:val="20"/>
        </w:rPr>
      </w:pPr>
      <w:r>
        <w:rPr>
          <w:color w:val="000000"/>
          <w:sz w:val="20"/>
        </w:rPr>
        <w:t>Quotations and citations are integrated into argument.</w:t>
      </w:r>
    </w:p>
    <w:p w:rsidR="00C8039C" w:rsidRDefault="00C8039C">
      <w:pPr>
        <w:numPr>
          <w:ilvl w:val="0"/>
          <w:numId w:val="3"/>
        </w:numPr>
        <w:tabs>
          <w:tab w:val="left" w:pos="1980"/>
        </w:tabs>
        <w:autoSpaceDE w:val="0"/>
        <w:autoSpaceDN w:val="0"/>
        <w:adjustRightInd w:val="0"/>
        <w:rPr>
          <w:color w:val="000000"/>
          <w:sz w:val="20"/>
        </w:rPr>
      </w:pPr>
      <w:r>
        <w:rPr>
          <w:color w:val="000000"/>
          <w:sz w:val="20"/>
        </w:rPr>
        <w:t>Transitions between paragraphs occur but may lack originality.</w:t>
      </w:r>
    </w:p>
    <w:p w:rsidR="00C8039C" w:rsidRDefault="00C8039C">
      <w:pPr>
        <w:numPr>
          <w:ilvl w:val="0"/>
          <w:numId w:val="3"/>
        </w:numPr>
        <w:tabs>
          <w:tab w:val="left" w:pos="1980"/>
        </w:tabs>
        <w:autoSpaceDE w:val="0"/>
        <w:autoSpaceDN w:val="0"/>
        <w:adjustRightInd w:val="0"/>
        <w:rPr>
          <w:color w:val="000000"/>
          <w:sz w:val="20"/>
        </w:rPr>
      </w:pPr>
      <w:r>
        <w:rPr>
          <w:color w:val="000000"/>
          <w:sz w:val="20"/>
        </w:rPr>
        <w:t>Competent use of language; sentences are solid but may lack development, refinement, style.</w:t>
      </w:r>
    </w:p>
    <w:p w:rsidR="00C8039C" w:rsidRDefault="00C8039C">
      <w:pPr>
        <w:numPr>
          <w:ilvl w:val="0"/>
          <w:numId w:val="3"/>
        </w:numPr>
        <w:tabs>
          <w:tab w:val="left" w:pos="1980"/>
        </w:tabs>
        <w:autoSpaceDE w:val="0"/>
        <w:autoSpaceDN w:val="0"/>
        <w:adjustRightInd w:val="0"/>
        <w:rPr>
          <w:color w:val="000000"/>
          <w:sz w:val="20"/>
        </w:rPr>
      </w:pPr>
      <w:r>
        <w:rPr>
          <w:color w:val="000000"/>
          <w:sz w:val="20"/>
        </w:rPr>
        <w:t>Occasional minor mechanical errors may occur, but do not impede clear understanding of material.</w:t>
      </w:r>
    </w:p>
    <w:p w:rsidR="00C8039C" w:rsidRDefault="00C8039C">
      <w:pPr>
        <w:numPr>
          <w:ilvl w:val="0"/>
          <w:numId w:val="3"/>
        </w:numPr>
        <w:tabs>
          <w:tab w:val="left" w:pos="1980"/>
        </w:tabs>
        <w:autoSpaceDE w:val="0"/>
        <w:autoSpaceDN w:val="0"/>
        <w:adjustRightInd w:val="0"/>
        <w:rPr>
          <w:b/>
          <w:color w:val="000000"/>
          <w:sz w:val="20"/>
        </w:rPr>
      </w:pPr>
      <w:r>
        <w:rPr>
          <w:b/>
          <w:color w:val="000000"/>
          <w:sz w:val="20"/>
        </w:rPr>
        <w:t>No serious mechanical errors (fragments, run-ons, comma-splices, etc.)</w:t>
      </w:r>
    </w:p>
    <w:p w:rsidR="00C8039C" w:rsidRDefault="00C8039C">
      <w:pPr>
        <w:tabs>
          <w:tab w:val="left" w:pos="1980"/>
        </w:tabs>
        <w:autoSpaceDE w:val="0"/>
        <w:autoSpaceDN w:val="0"/>
        <w:adjustRightInd w:val="0"/>
        <w:rPr>
          <w:b/>
          <w:color w:val="000000"/>
          <w:sz w:val="20"/>
        </w:rPr>
      </w:pPr>
    </w:p>
    <w:p w:rsidR="00C8039C" w:rsidRDefault="00C8039C">
      <w:pPr>
        <w:tabs>
          <w:tab w:val="left" w:pos="1980"/>
        </w:tabs>
        <w:autoSpaceDE w:val="0"/>
        <w:autoSpaceDN w:val="0"/>
        <w:adjustRightInd w:val="0"/>
        <w:rPr>
          <w:b/>
          <w:color w:val="000000"/>
          <w:sz w:val="20"/>
        </w:rPr>
      </w:pPr>
      <w:r>
        <w:rPr>
          <w:b/>
          <w:color w:val="000000"/>
          <w:sz w:val="20"/>
        </w:rPr>
        <w:t>"B" range</w:t>
      </w:r>
    </w:p>
    <w:p w:rsidR="00C8039C" w:rsidRDefault="00C8039C">
      <w:pPr>
        <w:numPr>
          <w:ilvl w:val="0"/>
          <w:numId w:val="4"/>
        </w:numPr>
        <w:tabs>
          <w:tab w:val="left" w:pos="1980"/>
        </w:tabs>
        <w:autoSpaceDE w:val="0"/>
        <w:autoSpaceDN w:val="0"/>
        <w:adjustRightInd w:val="0"/>
        <w:rPr>
          <w:color w:val="000000"/>
          <w:sz w:val="20"/>
        </w:rPr>
      </w:pPr>
      <w:r>
        <w:rPr>
          <w:color w:val="000000"/>
          <w:sz w:val="20"/>
        </w:rPr>
        <w:t>Commendable achievement, exceeds standards for course.</w:t>
      </w:r>
    </w:p>
    <w:p w:rsidR="00C8039C" w:rsidRDefault="00C8039C">
      <w:pPr>
        <w:numPr>
          <w:ilvl w:val="0"/>
          <w:numId w:val="4"/>
        </w:numPr>
        <w:tabs>
          <w:tab w:val="left" w:pos="1980"/>
        </w:tabs>
        <w:autoSpaceDE w:val="0"/>
        <w:autoSpaceDN w:val="0"/>
        <w:adjustRightInd w:val="0"/>
        <w:rPr>
          <w:color w:val="000000"/>
          <w:sz w:val="20"/>
        </w:rPr>
      </w:pPr>
      <w:r>
        <w:rPr>
          <w:color w:val="000000"/>
          <w:sz w:val="20"/>
        </w:rPr>
        <w:t>Specific, original focus, content well-handled.</w:t>
      </w:r>
    </w:p>
    <w:p w:rsidR="00C8039C" w:rsidRDefault="00C8039C">
      <w:pPr>
        <w:numPr>
          <w:ilvl w:val="0"/>
          <w:numId w:val="4"/>
        </w:numPr>
        <w:tabs>
          <w:tab w:val="left" w:pos="1980"/>
        </w:tabs>
        <w:autoSpaceDE w:val="0"/>
        <w:autoSpaceDN w:val="0"/>
        <w:adjustRightInd w:val="0"/>
        <w:rPr>
          <w:color w:val="000000"/>
          <w:sz w:val="20"/>
        </w:rPr>
      </w:pPr>
      <w:r>
        <w:rPr>
          <w:color w:val="000000"/>
          <w:sz w:val="20"/>
        </w:rPr>
        <w:t>Significance of content is clearly conveyed; good use of examples; sufficient support exists in all key areas.</w:t>
      </w:r>
    </w:p>
    <w:p w:rsidR="00C8039C" w:rsidRDefault="00C8039C">
      <w:pPr>
        <w:numPr>
          <w:ilvl w:val="0"/>
          <w:numId w:val="4"/>
        </w:numPr>
        <w:tabs>
          <w:tab w:val="left" w:pos="1980"/>
        </w:tabs>
        <w:autoSpaceDE w:val="0"/>
        <w:autoSpaceDN w:val="0"/>
        <w:adjustRightInd w:val="0"/>
        <w:rPr>
          <w:color w:val="000000"/>
          <w:sz w:val="20"/>
        </w:rPr>
      </w:pPr>
      <w:r>
        <w:rPr>
          <w:color w:val="000000"/>
          <w:sz w:val="20"/>
        </w:rPr>
        <w:t>Has effective shape (organization), effective pacing between sentences or</w:t>
      </w:r>
    </w:p>
    <w:p w:rsidR="00C8039C" w:rsidRDefault="00C8039C">
      <w:pPr>
        <w:numPr>
          <w:ilvl w:val="0"/>
          <w:numId w:val="4"/>
        </w:numPr>
        <w:tabs>
          <w:tab w:val="left" w:pos="1980"/>
        </w:tabs>
        <w:autoSpaceDE w:val="0"/>
        <w:autoSpaceDN w:val="0"/>
        <w:adjustRightInd w:val="0"/>
        <w:rPr>
          <w:color w:val="000000"/>
          <w:sz w:val="20"/>
        </w:rPr>
      </w:pPr>
      <w:r>
        <w:rPr>
          <w:color w:val="000000"/>
          <w:sz w:val="20"/>
        </w:rPr>
        <w:t>paragraphs.</w:t>
      </w:r>
    </w:p>
    <w:p w:rsidR="00C8039C" w:rsidRDefault="00C8039C">
      <w:pPr>
        <w:numPr>
          <w:ilvl w:val="0"/>
          <w:numId w:val="4"/>
        </w:numPr>
        <w:tabs>
          <w:tab w:val="left" w:pos="1980"/>
        </w:tabs>
        <w:autoSpaceDE w:val="0"/>
        <w:autoSpaceDN w:val="0"/>
        <w:adjustRightInd w:val="0"/>
        <w:rPr>
          <w:color w:val="000000"/>
          <w:sz w:val="20"/>
        </w:rPr>
      </w:pPr>
      <w:r>
        <w:rPr>
          <w:color w:val="000000"/>
          <w:sz w:val="20"/>
        </w:rPr>
        <w:t>Quotations and citations are integrated into argument to enhance the flow of ideas.</w:t>
      </w:r>
    </w:p>
    <w:p w:rsidR="00C8039C" w:rsidRDefault="00C8039C">
      <w:pPr>
        <w:numPr>
          <w:ilvl w:val="0"/>
          <w:numId w:val="4"/>
        </w:numPr>
        <w:tabs>
          <w:tab w:val="left" w:pos="1980"/>
        </w:tabs>
        <w:autoSpaceDE w:val="0"/>
        <w:autoSpaceDN w:val="0"/>
        <w:adjustRightInd w:val="0"/>
        <w:rPr>
          <w:color w:val="000000"/>
          <w:sz w:val="20"/>
        </w:rPr>
      </w:pPr>
      <w:r>
        <w:rPr>
          <w:color w:val="000000"/>
          <w:sz w:val="20"/>
        </w:rPr>
        <w:t>Has competent transitions between all sentences and paragraphs.</w:t>
      </w:r>
    </w:p>
    <w:p w:rsidR="00C8039C" w:rsidRDefault="00C8039C">
      <w:pPr>
        <w:numPr>
          <w:ilvl w:val="0"/>
          <w:numId w:val="4"/>
        </w:numPr>
        <w:tabs>
          <w:tab w:val="left" w:pos="1980"/>
        </w:tabs>
        <w:autoSpaceDE w:val="0"/>
        <w:autoSpaceDN w:val="0"/>
        <w:adjustRightInd w:val="0"/>
        <w:rPr>
          <w:color w:val="000000"/>
          <w:sz w:val="20"/>
        </w:rPr>
      </w:pPr>
      <w:r>
        <w:rPr>
          <w:color w:val="000000"/>
          <w:sz w:val="20"/>
        </w:rPr>
        <w:t>Conveys a strong understanding of Standard English; the writer is clear in his/her attempt to articulate main points, but may demonstrate moments of "flat" or unrefined language.</w:t>
      </w:r>
    </w:p>
    <w:p w:rsidR="00C8039C" w:rsidRDefault="00C8039C">
      <w:pPr>
        <w:numPr>
          <w:ilvl w:val="0"/>
          <w:numId w:val="4"/>
        </w:numPr>
        <w:tabs>
          <w:tab w:val="left" w:pos="1980"/>
        </w:tabs>
        <w:autoSpaceDE w:val="0"/>
        <w:autoSpaceDN w:val="0"/>
        <w:adjustRightInd w:val="0"/>
        <w:rPr>
          <w:b/>
          <w:color w:val="000000"/>
          <w:sz w:val="20"/>
        </w:rPr>
      </w:pPr>
      <w:r>
        <w:rPr>
          <w:b/>
          <w:color w:val="000000"/>
          <w:sz w:val="20"/>
        </w:rPr>
        <w:t>May have a few minor mechanical errors (misplaced commas, pronoun disagreement, etc.), but no serious mechanical errors (fragments, run-ons, comma-splices, etc.)</w:t>
      </w:r>
    </w:p>
    <w:p w:rsidR="00C8039C" w:rsidRDefault="00C8039C">
      <w:pPr>
        <w:tabs>
          <w:tab w:val="left" w:pos="1980"/>
        </w:tabs>
        <w:autoSpaceDE w:val="0"/>
        <w:autoSpaceDN w:val="0"/>
        <w:adjustRightInd w:val="0"/>
        <w:rPr>
          <w:b/>
          <w:color w:val="000000"/>
          <w:sz w:val="20"/>
        </w:rPr>
      </w:pPr>
      <w:r>
        <w:rPr>
          <w:b/>
          <w:color w:val="000000"/>
          <w:sz w:val="20"/>
        </w:rPr>
        <w:br/>
        <w:t>"A" range</w:t>
      </w:r>
    </w:p>
    <w:p w:rsidR="00C8039C" w:rsidRDefault="00C8039C">
      <w:pPr>
        <w:numPr>
          <w:ilvl w:val="0"/>
          <w:numId w:val="5"/>
        </w:numPr>
        <w:tabs>
          <w:tab w:val="left" w:pos="1980"/>
        </w:tabs>
        <w:autoSpaceDE w:val="0"/>
        <w:autoSpaceDN w:val="0"/>
        <w:adjustRightInd w:val="0"/>
        <w:rPr>
          <w:color w:val="000000"/>
          <w:sz w:val="20"/>
        </w:rPr>
      </w:pPr>
      <w:r>
        <w:rPr>
          <w:color w:val="000000"/>
          <w:sz w:val="20"/>
        </w:rPr>
        <w:t>Outstanding achievement, significantly exceeds standards.</w:t>
      </w:r>
    </w:p>
    <w:p w:rsidR="00C8039C" w:rsidRDefault="00C8039C">
      <w:pPr>
        <w:numPr>
          <w:ilvl w:val="0"/>
          <w:numId w:val="5"/>
        </w:numPr>
        <w:tabs>
          <w:tab w:val="left" w:pos="1980"/>
        </w:tabs>
        <w:autoSpaceDE w:val="0"/>
        <w:autoSpaceDN w:val="0"/>
        <w:adjustRightInd w:val="0"/>
        <w:rPr>
          <w:color w:val="000000"/>
          <w:sz w:val="20"/>
        </w:rPr>
      </w:pPr>
      <w:r>
        <w:rPr>
          <w:color w:val="000000"/>
          <w:sz w:val="20"/>
        </w:rPr>
        <w:t>Unique topic or unique treatment of topic, takes risks with content; fresh approach.</w:t>
      </w:r>
    </w:p>
    <w:p w:rsidR="00C8039C" w:rsidRDefault="00C8039C">
      <w:pPr>
        <w:numPr>
          <w:ilvl w:val="0"/>
          <w:numId w:val="5"/>
        </w:numPr>
        <w:tabs>
          <w:tab w:val="left" w:pos="1980"/>
        </w:tabs>
        <w:autoSpaceDE w:val="0"/>
        <w:autoSpaceDN w:val="0"/>
        <w:adjustRightInd w:val="0"/>
        <w:rPr>
          <w:color w:val="000000"/>
          <w:sz w:val="20"/>
        </w:rPr>
      </w:pPr>
      <w:r>
        <w:rPr>
          <w:color w:val="000000"/>
          <w:sz w:val="20"/>
        </w:rPr>
        <w:t>Sophisticated/exceptional use of examples.</w:t>
      </w:r>
    </w:p>
    <w:p w:rsidR="00C8039C" w:rsidRDefault="00C8039C">
      <w:pPr>
        <w:numPr>
          <w:ilvl w:val="0"/>
          <w:numId w:val="5"/>
        </w:numPr>
        <w:tabs>
          <w:tab w:val="left" w:pos="1980"/>
        </w:tabs>
        <w:autoSpaceDE w:val="0"/>
        <w:autoSpaceDN w:val="0"/>
        <w:adjustRightInd w:val="0"/>
        <w:rPr>
          <w:color w:val="000000"/>
          <w:sz w:val="20"/>
        </w:rPr>
      </w:pPr>
      <w:r>
        <w:rPr>
          <w:color w:val="000000"/>
          <w:sz w:val="20"/>
        </w:rPr>
        <w:t>Original and "fluid" organization; all sentences and paragraphs contribute; sophisticated transitions between paragraphs.</w:t>
      </w:r>
    </w:p>
    <w:p w:rsidR="00C8039C" w:rsidRDefault="00C8039C">
      <w:pPr>
        <w:numPr>
          <w:ilvl w:val="0"/>
          <w:numId w:val="5"/>
        </w:numPr>
        <w:tabs>
          <w:tab w:val="left" w:pos="1980"/>
        </w:tabs>
        <w:autoSpaceDE w:val="0"/>
        <w:autoSpaceDN w:val="0"/>
        <w:adjustRightInd w:val="0"/>
        <w:rPr>
          <w:color w:val="000000"/>
          <w:sz w:val="20"/>
        </w:rPr>
      </w:pPr>
      <w:r>
        <w:rPr>
          <w:color w:val="000000"/>
          <w:sz w:val="20"/>
        </w:rPr>
        <w:t>Integration of quotations and citations is sophisticated and highlights the author's argument.</w:t>
      </w:r>
    </w:p>
    <w:p w:rsidR="00C8039C" w:rsidRDefault="00C8039C">
      <w:pPr>
        <w:numPr>
          <w:ilvl w:val="0"/>
          <w:numId w:val="5"/>
        </w:numPr>
        <w:tabs>
          <w:tab w:val="left" w:pos="1980"/>
        </w:tabs>
        <w:autoSpaceDE w:val="0"/>
        <w:autoSpaceDN w:val="0"/>
        <w:adjustRightInd w:val="0"/>
        <w:rPr>
          <w:color w:val="000000"/>
          <w:sz w:val="20"/>
        </w:rPr>
      </w:pPr>
      <w:r>
        <w:rPr>
          <w:color w:val="000000"/>
          <w:sz w:val="20"/>
        </w:rPr>
        <w:t>Confidence in use of Standard English, language reflects a practiced and/or refined understanding of syntax and usage.</w:t>
      </w:r>
    </w:p>
    <w:p w:rsidR="00C8039C" w:rsidRDefault="00C8039C">
      <w:pPr>
        <w:numPr>
          <w:ilvl w:val="0"/>
          <w:numId w:val="5"/>
        </w:numPr>
        <w:tabs>
          <w:tab w:val="left" w:pos="1980"/>
        </w:tabs>
        <w:autoSpaceDE w:val="0"/>
        <w:autoSpaceDN w:val="0"/>
        <w:adjustRightInd w:val="0"/>
        <w:rPr>
          <w:b/>
          <w:color w:val="000000"/>
          <w:sz w:val="20"/>
        </w:rPr>
      </w:pPr>
      <w:r>
        <w:rPr>
          <w:b/>
          <w:color w:val="000000"/>
          <w:sz w:val="20"/>
        </w:rPr>
        <w:t>Sentences vary in structure, very few if any mechanical errors (no\ serious mechanical errors).</w:t>
      </w:r>
    </w:p>
    <w:p w:rsidR="00C8039C" w:rsidRDefault="00C8039C">
      <w:pPr>
        <w:tabs>
          <w:tab w:val="left" w:pos="1980"/>
        </w:tabs>
        <w:autoSpaceDE w:val="0"/>
        <w:autoSpaceDN w:val="0"/>
        <w:adjustRightInd w:val="0"/>
        <w:rPr>
          <w:b/>
          <w:color w:val="000000"/>
          <w:sz w:val="20"/>
        </w:rPr>
      </w:pPr>
    </w:p>
    <w:p w:rsidR="00C8039C" w:rsidRDefault="00C8039C">
      <w:pPr>
        <w:tabs>
          <w:tab w:val="left" w:pos="1980"/>
        </w:tabs>
        <w:autoSpaceDE w:val="0"/>
        <w:autoSpaceDN w:val="0"/>
        <w:adjustRightInd w:val="0"/>
        <w:rPr>
          <w:b/>
          <w:i/>
          <w:color w:val="000000"/>
          <w:sz w:val="20"/>
        </w:rPr>
      </w:pPr>
      <w:r>
        <w:rPr>
          <w:b/>
          <w:color w:val="000000"/>
          <w:sz w:val="20"/>
        </w:rPr>
        <w:t xml:space="preserve">"D" range </w:t>
      </w:r>
      <w:r>
        <w:rPr>
          <w:b/>
          <w:i/>
          <w:color w:val="000000"/>
          <w:sz w:val="20"/>
        </w:rPr>
        <w:t>(Note: The “D” grade is a passing grade; work that is not of “passing quality” should receive grade “F.”)</w:t>
      </w:r>
    </w:p>
    <w:p w:rsidR="00C8039C" w:rsidRDefault="00C8039C">
      <w:pPr>
        <w:numPr>
          <w:ilvl w:val="0"/>
          <w:numId w:val="6"/>
        </w:numPr>
        <w:tabs>
          <w:tab w:val="left" w:pos="1980"/>
        </w:tabs>
        <w:autoSpaceDE w:val="0"/>
        <w:autoSpaceDN w:val="0"/>
        <w:adjustRightInd w:val="0"/>
        <w:rPr>
          <w:b/>
          <w:color w:val="000000"/>
          <w:sz w:val="20"/>
        </w:rPr>
      </w:pPr>
      <w:r>
        <w:rPr>
          <w:b/>
          <w:color w:val="000000"/>
          <w:sz w:val="20"/>
        </w:rPr>
        <w:t>Marginal achievement; only meets minimum standards.</w:t>
      </w:r>
    </w:p>
    <w:p w:rsidR="00C8039C" w:rsidRDefault="00C8039C">
      <w:pPr>
        <w:numPr>
          <w:ilvl w:val="0"/>
          <w:numId w:val="6"/>
        </w:numPr>
        <w:tabs>
          <w:tab w:val="left" w:pos="1980"/>
        </w:tabs>
        <w:autoSpaceDE w:val="0"/>
        <w:autoSpaceDN w:val="0"/>
        <w:adjustRightInd w:val="0"/>
        <w:rPr>
          <w:color w:val="000000"/>
          <w:sz w:val="20"/>
        </w:rPr>
      </w:pPr>
      <w:r>
        <w:rPr>
          <w:color w:val="000000"/>
          <w:sz w:val="20"/>
        </w:rPr>
        <w:t>Significance of content is unclear.</w:t>
      </w:r>
    </w:p>
    <w:p w:rsidR="00C8039C" w:rsidRDefault="00C8039C">
      <w:pPr>
        <w:numPr>
          <w:ilvl w:val="0"/>
          <w:numId w:val="6"/>
        </w:numPr>
        <w:tabs>
          <w:tab w:val="left" w:pos="1980"/>
        </w:tabs>
        <w:autoSpaceDE w:val="0"/>
        <w:autoSpaceDN w:val="0"/>
        <w:adjustRightInd w:val="0"/>
        <w:rPr>
          <w:color w:val="000000"/>
          <w:sz w:val="20"/>
        </w:rPr>
      </w:pPr>
      <w:r>
        <w:rPr>
          <w:color w:val="000000"/>
          <w:sz w:val="20"/>
        </w:rPr>
        <w:t>Some ideas may lack support, elaboration.</w:t>
      </w:r>
    </w:p>
    <w:p w:rsidR="00C8039C" w:rsidRDefault="00C8039C">
      <w:pPr>
        <w:numPr>
          <w:ilvl w:val="0"/>
          <w:numId w:val="6"/>
        </w:numPr>
        <w:tabs>
          <w:tab w:val="left" w:pos="1980"/>
        </w:tabs>
        <w:autoSpaceDE w:val="0"/>
        <w:autoSpaceDN w:val="0"/>
        <w:adjustRightInd w:val="0"/>
        <w:rPr>
          <w:color w:val="000000"/>
          <w:sz w:val="20"/>
        </w:rPr>
      </w:pPr>
      <w:r>
        <w:rPr>
          <w:color w:val="000000"/>
          <w:sz w:val="20"/>
        </w:rPr>
        <w:t>Lacks sufficient examples or relevance of examples may be unclear.</w:t>
      </w:r>
    </w:p>
    <w:p w:rsidR="00C8039C" w:rsidRDefault="00C8039C">
      <w:pPr>
        <w:numPr>
          <w:ilvl w:val="0"/>
          <w:numId w:val="6"/>
        </w:numPr>
        <w:tabs>
          <w:tab w:val="left" w:pos="1980"/>
        </w:tabs>
        <w:autoSpaceDE w:val="0"/>
        <w:autoSpaceDN w:val="0"/>
        <w:adjustRightInd w:val="0"/>
        <w:rPr>
          <w:color w:val="000000"/>
          <w:sz w:val="20"/>
        </w:rPr>
      </w:pPr>
      <w:r>
        <w:rPr>
          <w:color w:val="000000"/>
          <w:sz w:val="20"/>
        </w:rPr>
        <w:t>Support material may not be clearly incorporated into argument.</w:t>
      </w:r>
    </w:p>
    <w:p w:rsidR="00C8039C" w:rsidRDefault="00C8039C">
      <w:pPr>
        <w:numPr>
          <w:ilvl w:val="0"/>
          <w:numId w:val="6"/>
        </w:numPr>
        <w:tabs>
          <w:tab w:val="left" w:pos="1980"/>
        </w:tabs>
        <w:autoSpaceDE w:val="0"/>
        <w:autoSpaceDN w:val="0"/>
        <w:adjustRightInd w:val="0"/>
        <w:rPr>
          <w:color w:val="000000"/>
          <w:sz w:val="20"/>
        </w:rPr>
      </w:pPr>
      <w:r>
        <w:rPr>
          <w:color w:val="000000"/>
          <w:sz w:val="20"/>
        </w:rPr>
        <w:t>Expression is occasionally awkward (problematic sentence structure).</w:t>
      </w:r>
    </w:p>
    <w:p w:rsidR="00C8039C" w:rsidRDefault="00C8039C">
      <w:pPr>
        <w:numPr>
          <w:ilvl w:val="0"/>
          <w:numId w:val="6"/>
        </w:numPr>
        <w:tabs>
          <w:tab w:val="left" w:pos="1980"/>
        </w:tabs>
        <w:autoSpaceDE w:val="0"/>
        <w:autoSpaceDN w:val="0"/>
        <w:adjustRightInd w:val="0"/>
        <w:rPr>
          <w:color w:val="000000"/>
          <w:sz w:val="20"/>
        </w:rPr>
      </w:pPr>
      <w:r>
        <w:rPr>
          <w:color w:val="000000"/>
          <w:sz w:val="20"/>
        </w:rPr>
        <w:t>Mechanical errors may at times impede clear understanding of material.</w:t>
      </w:r>
    </w:p>
    <w:p w:rsidR="00C8039C" w:rsidRDefault="00C8039C">
      <w:pPr>
        <w:numPr>
          <w:ilvl w:val="0"/>
          <w:numId w:val="6"/>
        </w:numPr>
        <w:tabs>
          <w:tab w:val="left" w:pos="1980"/>
        </w:tabs>
        <w:autoSpaceDE w:val="0"/>
        <w:autoSpaceDN w:val="0"/>
        <w:adjustRightInd w:val="0"/>
        <w:rPr>
          <w:b/>
          <w:color w:val="000000"/>
          <w:sz w:val="20"/>
        </w:rPr>
      </w:pPr>
      <w:r>
        <w:rPr>
          <w:b/>
          <w:color w:val="000000"/>
          <w:sz w:val="20"/>
        </w:rPr>
        <w:t>May have a few serious mechanical errors, but no recurring serious mechanical errors (fragments, run-ons, comma-splices, etc.)</w:t>
      </w:r>
    </w:p>
    <w:p w:rsidR="00C8039C" w:rsidRDefault="00C8039C">
      <w:pPr>
        <w:tabs>
          <w:tab w:val="left" w:pos="1980"/>
        </w:tabs>
        <w:autoSpaceDE w:val="0"/>
        <w:autoSpaceDN w:val="0"/>
        <w:adjustRightInd w:val="0"/>
        <w:rPr>
          <w:b/>
          <w:color w:val="000000"/>
          <w:sz w:val="20"/>
        </w:rPr>
      </w:pPr>
    </w:p>
    <w:p w:rsidR="00C8039C" w:rsidRDefault="00C8039C">
      <w:pPr>
        <w:tabs>
          <w:tab w:val="left" w:pos="1980"/>
        </w:tabs>
        <w:autoSpaceDE w:val="0"/>
        <w:autoSpaceDN w:val="0"/>
        <w:adjustRightInd w:val="0"/>
        <w:rPr>
          <w:b/>
          <w:color w:val="000000"/>
          <w:sz w:val="20"/>
        </w:rPr>
      </w:pPr>
      <w:r>
        <w:rPr>
          <w:b/>
          <w:color w:val="000000"/>
          <w:sz w:val="20"/>
        </w:rPr>
        <w:t>"F" range</w:t>
      </w:r>
    </w:p>
    <w:p w:rsidR="00C8039C" w:rsidRDefault="00C8039C">
      <w:pPr>
        <w:numPr>
          <w:ilvl w:val="0"/>
          <w:numId w:val="7"/>
        </w:numPr>
        <w:tabs>
          <w:tab w:val="left" w:pos="1980"/>
        </w:tabs>
        <w:autoSpaceDE w:val="0"/>
        <w:autoSpaceDN w:val="0"/>
        <w:adjustRightInd w:val="0"/>
        <w:rPr>
          <w:color w:val="000000"/>
          <w:sz w:val="20"/>
        </w:rPr>
      </w:pPr>
      <w:r>
        <w:rPr>
          <w:color w:val="000000"/>
          <w:sz w:val="20"/>
        </w:rPr>
        <w:t>Ignores assignment.</w:t>
      </w:r>
    </w:p>
    <w:p w:rsidR="00C8039C" w:rsidRDefault="00C8039C">
      <w:pPr>
        <w:numPr>
          <w:ilvl w:val="0"/>
          <w:numId w:val="7"/>
        </w:numPr>
        <w:tabs>
          <w:tab w:val="left" w:pos="1980"/>
        </w:tabs>
        <w:autoSpaceDE w:val="0"/>
        <w:autoSpaceDN w:val="0"/>
        <w:adjustRightInd w:val="0"/>
        <w:rPr>
          <w:color w:val="000000"/>
          <w:sz w:val="20"/>
        </w:rPr>
      </w:pPr>
      <w:r>
        <w:rPr>
          <w:color w:val="000000"/>
          <w:sz w:val="20"/>
        </w:rPr>
        <w:t>Lacks significance.</w:t>
      </w:r>
    </w:p>
    <w:p w:rsidR="00C8039C" w:rsidRDefault="00C8039C">
      <w:pPr>
        <w:numPr>
          <w:ilvl w:val="0"/>
          <w:numId w:val="7"/>
        </w:numPr>
        <w:tabs>
          <w:tab w:val="left" w:pos="1980"/>
        </w:tabs>
        <w:autoSpaceDE w:val="0"/>
        <w:autoSpaceDN w:val="0"/>
        <w:adjustRightInd w:val="0"/>
        <w:rPr>
          <w:color w:val="000000"/>
          <w:sz w:val="20"/>
        </w:rPr>
      </w:pPr>
      <w:r>
        <w:rPr>
          <w:color w:val="000000"/>
          <w:sz w:val="20"/>
        </w:rPr>
        <w:t>Lacks coherence.</w:t>
      </w:r>
    </w:p>
    <w:p w:rsidR="00C8039C" w:rsidRDefault="00C8039C">
      <w:pPr>
        <w:numPr>
          <w:ilvl w:val="0"/>
          <w:numId w:val="7"/>
        </w:numPr>
        <w:tabs>
          <w:tab w:val="left" w:pos="1980"/>
        </w:tabs>
        <w:autoSpaceDE w:val="0"/>
        <w:autoSpaceDN w:val="0"/>
        <w:adjustRightInd w:val="0"/>
        <w:rPr>
          <w:color w:val="000000"/>
          <w:sz w:val="20"/>
        </w:rPr>
      </w:pPr>
      <w:r>
        <w:rPr>
          <w:color w:val="000000"/>
          <w:sz w:val="20"/>
        </w:rPr>
        <w:t>Includes plagiarized material (intentional or unintentional).</w:t>
      </w:r>
    </w:p>
    <w:p w:rsidR="00C8039C" w:rsidRDefault="00C8039C">
      <w:pPr>
        <w:numPr>
          <w:ilvl w:val="0"/>
          <w:numId w:val="7"/>
        </w:numPr>
        <w:tabs>
          <w:tab w:val="left" w:pos="1980"/>
        </w:tabs>
        <w:autoSpaceDE w:val="0"/>
        <w:autoSpaceDN w:val="0"/>
        <w:adjustRightInd w:val="0"/>
        <w:rPr>
          <w:color w:val="000000"/>
          <w:sz w:val="20"/>
        </w:rPr>
      </w:pPr>
      <w:r>
        <w:rPr>
          <w:color w:val="000000"/>
          <w:sz w:val="20"/>
        </w:rPr>
        <w:t>Lacks focus.</w:t>
      </w:r>
    </w:p>
    <w:p w:rsidR="00C8039C" w:rsidRDefault="00C8039C">
      <w:pPr>
        <w:numPr>
          <w:ilvl w:val="0"/>
          <w:numId w:val="7"/>
        </w:numPr>
        <w:tabs>
          <w:tab w:val="left" w:pos="1980"/>
        </w:tabs>
        <w:autoSpaceDE w:val="0"/>
        <w:autoSpaceDN w:val="0"/>
        <w:adjustRightInd w:val="0"/>
        <w:rPr>
          <w:color w:val="000000"/>
          <w:sz w:val="20"/>
        </w:rPr>
      </w:pPr>
      <w:r>
        <w:rPr>
          <w:color w:val="000000"/>
          <w:sz w:val="20"/>
        </w:rPr>
        <w:t>Difficult to follow due to awkward sentence or paragraph development.</w:t>
      </w:r>
    </w:p>
    <w:p w:rsidR="00C8039C" w:rsidRDefault="00C8039C">
      <w:pPr>
        <w:numPr>
          <w:ilvl w:val="0"/>
          <w:numId w:val="7"/>
        </w:numPr>
        <w:tabs>
          <w:tab w:val="left" w:pos="1980"/>
        </w:tabs>
        <w:autoSpaceDE w:val="0"/>
        <w:autoSpaceDN w:val="0"/>
        <w:adjustRightInd w:val="0"/>
        <w:rPr>
          <w:color w:val="000000"/>
          <w:sz w:val="20"/>
        </w:rPr>
      </w:pPr>
      <w:r>
        <w:rPr>
          <w:color w:val="000000"/>
          <w:sz w:val="20"/>
        </w:rPr>
        <w:t>Mechanical errors impede understanding.</w:t>
      </w:r>
    </w:p>
    <w:p w:rsidR="00C8039C" w:rsidRDefault="00C8039C">
      <w:pPr>
        <w:numPr>
          <w:ilvl w:val="0"/>
          <w:numId w:val="7"/>
        </w:numPr>
        <w:tabs>
          <w:tab w:val="left" w:pos="1980"/>
        </w:tabs>
        <w:autoSpaceDE w:val="0"/>
        <w:autoSpaceDN w:val="0"/>
        <w:adjustRightInd w:val="0"/>
        <w:rPr>
          <w:color w:val="000000"/>
          <w:sz w:val="20"/>
        </w:rPr>
      </w:pPr>
      <w:r>
        <w:rPr>
          <w:color w:val="000000"/>
          <w:sz w:val="20"/>
        </w:rPr>
        <w:t>Problems with writing at the college level.</w:t>
      </w:r>
    </w:p>
    <w:p w:rsidR="00C8039C" w:rsidRDefault="00C8039C">
      <w:pPr>
        <w:autoSpaceDE w:val="0"/>
        <w:autoSpaceDN w:val="0"/>
        <w:adjustRightInd w:val="0"/>
        <w:ind w:left="360"/>
        <w:rPr>
          <w:rFonts w:ascii="TimesNewRoman" w:hAnsi="TimesNewRoman"/>
          <w:color w:val="000000"/>
          <w:u w:val="single"/>
        </w:rPr>
      </w:pPr>
    </w:p>
    <w:p w:rsidR="00C8039C" w:rsidRDefault="00C8039C">
      <w:pPr>
        <w:autoSpaceDE w:val="0"/>
        <w:autoSpaceDN w:val="0"/>
        <w:adjustRightInd w:val="0"/>
        <w:rPr>
          <w:rFonts w:ascii="TimesNewRoman,Bold" w:hAnsi="TimesNewRoman,Bold"/>
          <w:b/>
          <w:color w:val="000000"/>
          <w:u w:val="single"/>
        </w:rPr>
      </w:pPr>
      <w:r>
        <w:rPr>
          <w:rFonts w:ascii="TimesNewRoman,Bold" w:hAnsi="TimesNewRoman,Bold"/>
          <w:b/>
          <w:color w:val="000000"/>
          <w:u w:val="single"/>
        </w:rPr>
        <w:t>Grade Distribution:</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A /4.0</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A-/3.7</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B+/3.3</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B /3.0</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B-/2.7</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C+/2.3</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C /2.0</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C-/1.7</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D+/1.3</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D /1.0</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D-/0.7</w:t>
      </w:r>
    </w:p>
    <w:p w:rsidR="00C8039C" w:rsidRDefault="00C8039C">
      <w:pPr>
        <w:autoSpaceDE w:val="0"/>
        <w:autoSpaceDN w:val="0"/>
        <w:adjustRightInd w:val="0"/>
        <w:rPr>
          <w:rFonts w:ascii="TimesNewRoman,Bold" w:hAnsi="TimesNewRoman,Bold"/>
          <w:color w:val="000000"/>
          <w:sz w:val="20"/>
        </w:rPr>
      </w:pPr>
      <w:r>
        <w:rPr>
          <w:rFonts w:ascii="TimesNewRoman,Bold" w:hAnsi="TimesNewRoman,Bold"/>
          <w:color w:val="000000"/>
          <w:sz w:val="20"/>
        </w:rPr>
        <w:t>F / 0.0</w:t>
      </w:r>
    </w:p>
    <w:p w:rsidR="00C8039C" w:rsidRDefault="00C8039C">
      <w:pPr>
        <w:autoSpaceDE w:val="0"/>
        <w:autoSpaceDN w:val="0"/>
        <w:adjustRightInd w:val="0"/>
        <w:rPr>
          <w:rFonts w:ascii="TimesNewRoman,Bold" w:hAnsi="TimesNewRoman,Bold"/>
          <w:color w:val="000000"/>
        </w:rPr>
      </w:pPr>
    </w:p>
    <w:p w:rsidR="00C8039C" w:rsidRDefault="00C8039C">
      <w:pPr>
        <w:autoSpaceDE w:val="0"/>
        <w:autoSpaceDN w:val="0"/>
        <w:adjustRightInd w:val="0"/>
        <w:rPr>
          <w:rFonts w:ascii="TimesNewRoman" w:hAnsi="TimesNewRoman"/>
          <w:color w:val="000000"/>
          <w:sz w:val="20"/>
        </w:rPr>
      </w:pPr>
      <w:r>
        <w:rPr>
          <w:rFonts w:ascii="TimesNewRoman,Bold" w:hAnsi="TimesNewRoman,Bold"/>
          <w:b/>
          <w:color w:val="000000"/>
          <w:u w:val="single"/>
        </w:rPr>
        <w:t>National University Library</w:t>
      </w:r>
      <w:r>
        <w:rPr>
          <w:rFonts w:ascii="TimesNewRoman,Bold" w:hAnsi="TimesNewRoman,Bold"/>
          <w:b/>
          <w:color w:val="000000"/>
        </w:rPr>
        <w:t xml:space="preserve">: </w:t>
      </w:r>
      <w:r>
        <w:rPr>
          <w:rFonts w:ascii="TimesNewRoman" w:hAnsi="TimesNewRoman"/>
          <w:color w:val="000000"/>
          <w:sz w:val="20"/>
        </w:rPr>
        <w:t>The NU Library System (NULS) supports academic rigor by providing access to scholarly books, journals, e-books, and databases of full text articles from scholarly journals. Library books and journal articles can be shipped to online students. Librarians are available to assist students at the Spectrum Library in San Diego, at the regional Library Information Centers (LIC), and online.</w:t>
      </w:r>
    </w:p>
    <w:p w:rsidR="00C8039C" w:rsidRDefault="00C8039C">
      <w:pPr>
        <w:autoSpaceDE w:val="0"/>
        <w:autoSpaceDN w:val="0"/>
        <w:adjustRightInd w:val="0"/>
        <w:rPr>
          <w:rFonts w:ascii="TimesNewRoman" w:hAnsi="TimesNewRoman"/>
          <w:color w:val="000000"/>
          <w:sz w:val="20"/>
        </w:rPr>
      </w:pPr>
    </w:p>
    <w:p w:rsidR="00C8039C" w:rsidRDefault="00C8039C">
      <w:pPr>
        <w:rPr>
          <w:sz w:val="20"/>
        </w:rPr>
      </w:pPr>
      <w:r>
        <w:rPr>
          <w:rFonts w:ascii="TimesNewRoman" w:hAnsi="TimesNewRoman"/>
          <w:b/>
          <w:color w:val="000000"/>
          <w:u w:val="single"/>
        </w:rPr>
        <w:t>National University Writing Centers are available at various sites and by on-line appointment</w:t>
      </w:r>
    </w:p>
    <w:p w:rsidR="00C8039C" w:rsidRDefault="00C8039C">
      <w:pPr>
        <w:rPr>
          <w:sz w:val="20"/>
        </w:rPr>
      </w:pPr>
      <w:r>
        <w:rPr>
          <w:sz w:val="20"/>
        </w:rPr>
        <w:tab/>
      </w:r>
      <w:r>
        <w:rPr>
          <w:sz w:val="20"/>
        </w:rPr>
        <w:tab/>
      </w:r>
      <w:r>
        <w:rPr>
          <w:sz w:val="20"/>
        </w:rPr>
        <w:tab/>
      </w:r>
    </w:p>
    <w:p w:rsidR="00C8039C" w:rsidRDefault="00C8039C">
      <w:pPr>
        <w:rPr>
          <w:sz w:val="20"/>
        </w:rPr>
      </w:pPr>
    </w:p>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 w:rsidR="00C8039C" w:rsidRDefault="00C8039C">
      <w:pPr>
        <w:rPr>
          <w:sz w:val="20"/>
        </w:rPr>
      </w:pPr>
      <w:r>
        <w:rPr>
          <w:sz w:val="20"/>
        </w:rPr>
        <w:tab/>
      </w:r>
      <w:r>
        <w:rPr>
          <w:sz w:val="20"/>
        </w:rPr>
        <w:tab/>
      </w:r>
      <w:r>
        <w:rPr>
          <w:sz w:val="20"/>
        </w:rPr>
        <w:tab/>
      </w:r>
      <w:r>
        <w:rPr>
          <w:sz w:val="20"/>
        </w:rPr>
        <w:tab/>
        <w:t xml:space="preserve">Exam #1 </w:t>
      </w:r>
    </w:p>
    <w:p w:rsidR="00C8039C" w:rsidRDefault="00C8039C">
      <w:pPr>
        <w:rPr>
          <w:sz w:val="20"/>
        </w:rPr>
      </w:pPr>
      <w:r>
        <w:rPr>
          <w:sz w:val="20"/>
        </w:rPr>
        <w:t xml:space="preserve">1.(t/f) According to </w:t>
      </w:r>
      <w:proofErr w:type="spellStart"/>
      <w:r>
        <w:rPr>
          <w:sz w:val="20"/>
        </w:rPr>
        <w:t>Domhoff</w:t>
      </w:r>
      <w:proofErr w:type="spellEnd"/>
      <w:r>
        <w:rPr>
          <w:sz w:val="20"/>
        </w:rPr>
        <w:t>,  surveys reveal that most Americans believe that corporations have too much power.</w:t>
      </w:r>
    </w:p>
    <w:p w:rsidR="00C8039C" w:rsidRDefault="00C8039C">
      <w:pPr>
        <w:rPr>
          <w:sz w:val="20"/>
        </w:rPr>
      </w:pPr>
    </w:p>
    <w:p w:rsidR="00C8039C" w:rsidRDefault="00C8039C">
      <w:pPr>
        <w:rPr>
          <w:sz w:val="20"/>
        </w:rPr>
      </w:pPr>
      <w:r>
        <w:rPr>
          <w:sz w:val="20"/>
        </w:rPr>
        <w:t xml:space="preserve">2.(m/c) </w:t>
      </w:r>
      <w:proofErr w:type="spellStart"/>
      <w:r>
        <w:rPr>
          <w:sz w:val="20"/>
        </w:rPr>
        <w:t>Domhoff’s</w:t>
      </w:r>
      <w:proofErr w:type="spellEnd"/>
      <w:r>
        <w:rPr>
          <w:sz w:val="20"/>
        </w:rPr>
        <w:t xml:space="preserve"> theory is a(n)_______ theory of power.</w:t>
      </w:r>
    </w:p>
    <w:p w:rsidR="00C8039C" w:rsidRDefault="00C8039C">
      <w:pPr>
        <w:rPr>
          <w:sz w:val="20"/>
        </w:rPr>
      </w:pPr>
      <w:r>
        <w:rPr>
          <w:sz w:val="20"/>
        </w:rPr>
        <w:t>a. pluralist</w:t>
      </w:r>
      <w:r>
        <w:rPr>
          <w:sz w:val="20"/>
        </w:rPr>
        <w:tab/>
      </w:r>
      <w:r>
        <w:rPr>
          <w:sz w:val="20"/>
        </w:rPr>
        <w:tab/>
        <w:t>b. state autonomy</w:t>
      </w:r>
      <w:r>
        <w:rPr>
          <w:sz w:val="20"/>
        </w:rPr>
        <w:tab/>
        <w:t>c. class domination</w:t>
      </w:r>
      <w:r>
        <w:rPr>
          <w:sz w:val="20"/>
        </w:rPr>
        <w:tab/>
        <w:t>d. elite</w:t>
      </w:r>
    </w:p>
    <w:p w:rsidR="00C8039C" w:rsidRDefault="00C8039C">
      <w:pPr>
        <w:rPr>
          <w:sz w:val="20"/>
        </w:rPr>
      </w:pPr>
      <w:r>
        <w:rPr>
          <w:sz w:val="20"/>
        </w:rPr>
        <w:t>___________________________________________________________________</w:t>
      </w:r>
    </w:p>
    <w:p w:rsidR="00C8039C" w:rsidRDefault="00C8039C">
      <w:pPr>
        <w:rPr>
          <w:sz w:val="20"/>
        </w:rPr>
      </w:pPr>
      <w:r>
        <w:rPr>
          <w:sz w:val="20"/>
        </w:rPr>
        <w:t>3. – 12. Match the following terms with the correct definition.</w:t>
      </w:r>
    </w:p>
    <w:p w:rsidR="00C8039C" w:rsidRDefault="00C8039C">
      <w:pPr>
        <w:rPr>
          <w:sz w:val="20"/>
        </w:rPr>
      </w:pPr>
      <w:r>
        <w:rPr>
          <w:sz w:val="20"/>
        </w:rPr>
        <w:t>a. corporate community</w:t>
      </w:r>
      <w:r>
        <w:rPr>
          <w:sz w:val="20"/>
        </w:rPr>
        <w:tab/>
        <w:t xml:space="preserve">  b. power elite</w:t>
      </w:r>
      <w:r>
        <w:rPr>
          <w:sz w:val="20"/>
        </w:rPr>
        <w:tab/>
      </w:r>
      <w:r>
        <w:rPr>
          <w:sz w:val="20"/>
        </w:rPr>
        <w:tab/>
        <w:t xml:space="preserve">c. corporate-conservative coalition </w:t>
      </w:r>
    </w:p>
    <w:p w:rsidR="00C8039C" w:rsidRDefault="00C8039C">
      <w:pPr>
        <w:rPr>
          <w:sz w:val="20"/>
        </w:rPr>
      </w:pPr>
      <w:r>
        <w:rPr>
          <w:sz w:val="20"/>
        </w:rPr>
        <w:t>d. social upper class</w:t>
      </w:r>
    </w:p>
    <w:p w:rsidR="00C8039C" w:rsidRDefault="00C8039C">
      <w:pPr>
        <w:rPr>
          <w:sz w:val="20"/>
        </w:rPr>
      </w:pPr>
    </w:p>
    <w:p w:rsidR="00C8039C" w:rsidRDefault="00C8039C">
      <w:pPr>
        <w:rPr>
          <w:sz w:val="20"/>
        </w:rPr>
      </w:pPr>
      <w:r>
        <w:rPr>
          <w:sz w:val="20"/>
        </w:rPr>
        <w:t>___ Corporate owners, top executives,  and the Christian right who enter the political process through campaign contributions and the policy making process.</w:t>
      </w:r>
    </w:p>
    <w:p w:rsidR="00C8039C" w:rsidRDefault="00C8039C">
      <w:pPr>
        <w:rPr>
          <w:sz w:val="20"/>
        </w:rPr>
      </w:pPr>
    </w:p>
    <w:p w:rsidR="00C8039C" w:rsidRDefault="00C8039C">
      <w:pPr>
        <w:rPr>
          <w:sz w:val="20"/>
        </w:rPr>
      </w:pPr>
      <w:r>
        <w:rPr>
          <w:sz w:val="20"/>
        </w:rPr>
        <w:t>___ Wealthy people who develop a group identity through participation in exclusive organizations, clubs, private schools, elite resorts.</w:t>
      </w:r>
    </w:p>
    <w:p w:rsidR="00C8039C" w:rsidRDefault="00C8039C">
      <w:pPr>
        <w:rPr>
          <w:sz w:val="20"/>
        </w:rPr>
      </w:pPr>
    </w:p>
    <w:p w:rsidR="00C8039C" w:rsidRDefault="00C8039C">
      <w:pPr>
        <w:rPr>
          <w:sz w:val="20"/>
        </w:rPr>
      </w:pPr>
      <w:r>
        <w:rPr>
          <w:sz w:val="20"/>
        </w:rPr>
        <w:t>___ The general leadership group for the corporate community and the upper class.</w:t>
      </w:r>
    </w:p>
    <w:p w:rsidR="00C8039C" w:rsidRDefault="00C8039C">
      <w:pPr>
        <w:rPr>
          <w:sz w:val="20"/>
        </w:rPr>
      </w:pPr>
    </w:p>
    <w:p w:rsidR="00C8039C" w:rsidRDefault="00C8039C">
      <w:pPr>
        <w:rPr>
          <w:sz w:val="20"/>
        </w:rPr>
      </w:pPr>
      <w:r>
        <w:rPr>
          <w:sz w:val="20"/>
        </w:rPr>
        <w:t>___ Corporations, banks, and agribusinesses . . . that shape the federal government  policy on issues important to them and all other Americans.</w:t>
      </w:r>
    </w:p>
    <w:p w:rsidR="00C8039C" w:rsidRDefault="00C8039C">
      <w:pPr>
        <w:rPr>
          <w:sz w:val="20"/>
        </w:rPr>
      </w:pPr>
      <w:r>
        <w:rPr>
          <w:sz w:val="20"/>
        </w:rPr>
        <w:t>_______________________________________________________________________</w:t>
      </w:r>
    </w:p>
    <w:p w:rsidR="00C8039C" w:rsidRDefault="00C8039C">
      <w:pPr>
        <w:rPr>
          <w:sz w:val="20"/>
        </w:rPr>
      </w:pPr>
      <w:r>
        <w:rPr>
          <w:sz w:val="20"/>
        </w:rPr>
        <w:t xml:space="preserve">13.(m/c) According to </w:t>
      </w:r>
      <w:proofErr w:type="spellStart"/>
      <w:r>
        <w:rPr>
          <w:sz w:val="20"/>
        </w:rPr>
        <w:t>Domhoff</w:t>
      </w:r>
      <w:proofErr w:type="spellEnd"/>
      <w:r>
        <w:rPr>
          <w:sz w:val="20"/>
        </w:rPr>
        <w:t>, all of the following are examples of class conflict EXCEPT:</w:t>
      </w:r>
    </w:p>
    <w:p w:rsidR="00C8039C" w:rsidRDefault="00C8039C">
      <w:pPr>
        <w:rPr>
          <w:sz w:val="20"/>
        </w:rPr>
      </w:pPr>
      <w:r>
        <w:rPr>
          <w:sz w:val="20"/>
        </w:rPr>
        <w:t>a. government regulation</w:t>
      </w:r>
      <w:r>
        <w:rPr>
          <w:sz w:val="20"/>
        </w:rPr>
        <w:tab/>
      </w:r>
      <w:r>
        <w:rPr>
          <w:sz w:val="20"/>
        </w:rPr>
        <w:tab/>
        <w:t>b. profits and wages</w:t>
      </w:r>
      <w:r>
        <w:rPr>
          <w:sz w:val="20"/>
        </w:rPr>
        <w:tab/>
      </w:r>
      <w:r>
        <w:rPr>
          <w:sz w:val="20"/>
        </w:rPr>
        <w:tab/>
        <w:t>c. taxation</w:t>
      </w:r>
    </w:p>
    <w:p w:rsidR="00C8039C" w:rsidRDefault="00C8039C">
      <w:pPr>
        <w:rPr>
          <w:sz w:val="20"/>
        </w:rPr>
      </w:pPr>
      <w:r>
        <w:rPr>
          <w:sz w:val="20"/>
        </w:rPr>
        <w:t>d. abortion</w:t>
      </w:r>
      <w:r>
        <w:rPr>
          <w:sz w:val="20"/>
        </w:rPr>
        <w:tab/>
      </w:r>
      <w:r>
        <w:rPr>
          <w:sz w:val="20"/>
        </w:rPr>
        <w:tab/>
        <w:t>e. none are exceptions</w:t>
      </w:r>
    </w:p>
    <w:p w:rsidR="00C8039C" w:rsidRDefault="00C8039C">
      <w:pPr>
        <w:rPr>
          <w:sz w:val="20"/>
        </w:rPr>
      </w:pPr>
    </w:p>
    <w:p w:rsidR="00C8039C" w:rsidRDefault="00C8039C">
      <w:pPr>
        <w:rPr>
          <w:sz w:val="20"/>
        </w:rPr>
      </w:pPr>
      <w:r>
        <w:rPr>
          <w:sz w:val="20"/>
        </w:rPr>
        <w:t xml:space="preserve">14.(t/f) </w:t>
      </w:r>
      <w:proofErr w:type="spellStart"/>
      <w:r>
        <w:rPr>
          <w:sz w:val="20"/>
        </w:rPr>
        <w:t>Domhoff</w:t>
      </w:r>
      <w:proofErr w:type="spellEnd"/>
      <w:r>
        <w:rPr>
          <w:sz w:val="20"/>
        </w:rPr>
        <w:t xml:space="preserve"> claims that studies show that Americans are aware of class differences, but still believe that the American system offers the possibility of upward mobility for those who show initiative and work hard.</w:t>
      </w:r>
    </w:p>
    <w:p w:rsidR="00C8039C" w:rsidRDefault="00C8039C">
      <w:pPr>
        <w:rPr>
          <w:sz w:val="20"/>
        </w:rPr>
      </w:pPr>
    </w:p>
    <w:p w:rsidR="00C8039C" w:rsidRDefault="00C8039C">
      <w:pPr>
        <w:rPr>
          <w:sz w:val="20"/>
        </w:rPr>
      </w:pPr>
      <w:r>
        <w:rPr>
          <w:sz w:val="20"/>
        </w:rPr>
        <w:t xml:space="preserve">15.(t/f) According to </w:t>
      </w:r>
      <w:proofErr w:type="spellStart"/>
      <w:r>
        <w:rPr>
          <w:sz w:val="20"/>
        </w:rPr>
        <w:t>Domhoff</w:t>
      </w:r>
      <w:proofErr w:type="spellEnd"/>
      <w:r>
        <w:rPr>
          <w:sz w:val="20"/>
        </w:rPr>
        <w:t xml:space="preserve">, revoking the inheritance tax (“death tax”) was important for all Americans because approximately 90% of Americans were effected negatively by it.  </w:t>
      </w:r>
    </w:p>
    <w:p w:rsidR="00C8039C" w:rsidRDefault="00C8039C">
      <w:pPr>
        <w:rPr>
          <w:sz w:val="20"/>
        </w:rPr>
      </w:pPr>
    </w:p>
    <w:p w:rsidR="00C8039C" w:rsidRDefault="00C8039C">
      <w:pPr>
        <w:rPr>
          <w:sz w:val="20"/>
        </w:rPr>
      </w:pPr>
      <w:r>
        <w:rPr>
          <w:sz w:val="20"/>
        </w:rPr>
        <w:t>16.-21. Match the following with the definition.</w:t>
      </w:r>
    </w:p>
    <w:p w:rsidR="00C8039C" w:rsidRDefault="00C8039C">
      <w:pPr>
        <w:rPr>
          <w:sz w:val="20"/>
        </w:rPr>
      </w:pPr>
    </w:p>
    <w:p w:rsidR="00C8039C" w:rsidRDefault="00C8039C">
      <w:pPr>
        <w:rPr>
          <w:sz w:val="20"/>
        </w:rPr>
      </w:pPr>
      <w:r>
        <w:rPr>
          <w:sz w:val="20"/>
        </w:rPr>
        <w:t>a. special-interest process</w:t>
      </w:r>
      <w:r>
        <w:rPr>
          <w:sz w:val="20"/>
        </w:rPr>
        <w:tab/>
        <w:t>b. policy planning process   c. opinion shaping process</w:t>
      </w:r>
    </w:p>
    <w:p w:rsidR="00C8039C" w:rsidRDefault="00C8039C">
      <w:pPr>
        <w:rPr>
          <w:sz w:val="20"/>
        </w:rPr>
      </w:pPr>
    </w:p>
    <w:p w:rsidR="00C8039C" w:rsidRDefault="00C8039C">
      <w:pPr>
        <w:rPr>
          <w:sz w:val="20"/>
        </w:rPr>
      </w:pPr>
      <w:r>
        <w:rPr>
          <w:sz w:val="20"/>
        </w:rPr>
        <w:t>___ Process by which dominant class, mainly through lobbying, seeks to achieve its policy goals.</w:t>
      </w:r>
    </w:p>
    <w:p w:rsidR="00C8039C" w:rsidRDefault="00C8039C">
      <w:pPr>
        <w:rPr>
          <w:sz w:val="20"/>
        </w:rPr>
      </w:pPr>
    </w:p>
    <w:p w:rsidR="00C8039C" w:rsidRDefault="00C8039C">
      <w:pPr>
        <w:rPr>
          <w:sz w:val="20"/>
        </w:rPr>
      </w:pPr>
      <w:r>
        <w:rPr>
          <w:sz w:val="20"/>
        </w:rPr>
        <w:t>___ Process by which dominant class develops its policy goals.</w:t>
      </w:r>
    </w:p>
    <w:p w:rsidR="00C8039C" w:rsidRDefault="00C8039C">
      <w:pPr>
        <w:rPr>
          <w:sz w:val="20"/>
        </w:rPr>
      </w:pPr>
    </w:p>
    <w:p w:rsidR="00C8039C" w:rsidRDefault="00C8039C">
      <w:pPr>
        <w:rPr>
          <w:sz w:val="20"/>
        </w:rPr>
      </w:pPr>
      <w:r>
        <w:rPr>
          <w:sz w:val="20"/>
        </w:rPr>
        <w:t>___ Process by which dominant class attempts to manufacture public consent for its policies.</w:t>
      </w:r>
    </w:p>
    <w:p w:rsidR="00C8039C" w:rsidRDefault="00C8039C">
      <w:pPr>
        <w:rPr>
          <w:sz w:val="20"/>
        </w:rPr>
      </w:pPr>
    </w:p>
    <w:p w:rsidR="00C8039C" w:rsidRDefault="00C8039C">
      <w:pPr>
        <w:rPr>
          <w:sz w:val="20"/>
        </w:rPr>
      </w:pPr>
      <w:r>
        <w:rPr>
          <w:sz w:val="20"/>
        </w:rPr>
        <w:t>22.(m/c) Boarding schools, private social clubs, and private elite universities function in which of the following ways?</w:t>
      </w:r>
    </w:p>
    <w:p w:rsidR="00C8039C" w:rsidRDefault="00C8039C">
      <w:pPr>
        <w:rPr>
          <w:sz w:val="20"/>
        </w:rPr>
      </w:pPr>
      <w:r>
        <w:rPr>
          <w:sz w:val="20"/>
        </w:rPr>
        <w:t>a. socialization</w:t>
      </w:r>
      <w:r>
        <w:rPr>
          <w:sz w:val="20"/>
        </w:rPr>
        <w:tab/>
        <w:t>b. identity formation</w:t>
      </w:r>
      <w:r>
        <w:rPr>
          <w:sz w:val="20"/>
        </w:rPr>
        <w:tab/>
        <w:t>c. social cohesion    d. a and b</w:t>
      </w:r>
      <w:r>
        <w:rPr>
          <w:sz w:val="20"/>
        </w:rPr>
        <w:tab/>
      </w:r>
      <w:r>
        <w:rPr>
          <w:sz w:val="20"/>
        </w:rPr>
        <w:tab/>
        <w:t>e. all of above</w:t>
      </w:r>
    </w:p>
    <w:p w:rsidR="00C8039C" w:rsidRDefault="00C8039C">
      <w:pPr>
        <w:rPr>
          <w:sz w:val="20"/>
        </w:rPr>
      </w:pPr>
    </w:p>
    <w:p w:rsidR="00C8039C" w:rsidRDefault="00C8039C">
      <w:pPr>
        <w:rPr>
          <w:sz w:val="20"/>
        </w:rPr>
      </w:pPr>
      <w:r>
        <w:rPr>
          <w:sz w:val="20"/>
        </w:rPr>
        <w:t>23.(t/f) Public pension funds have been a significant counter-force to the corporate community through the introduction of stockholder resolutions.</w:t>
      </w:r>
    </w:p>
    <w:p w:rsidR="00C8039C" w:rsidRDefault="00C8039C">
      <w:pPr>
        <w:rPr>
          <w:sz w:val="20"/>
        </w:rPr>
      </w:pPr>
    </w:p>
    <w:p w:rsidR="00C8039C" w:rsidRDefault="00C8039C">
      <w:pPr>
        <w:rPr>
          <w:sz w:val="20"/>
        </w:rPr>
      </w:pPr>
      <w:r>
        <w:rPr>
          <w:sz w:val="20"/>
        </w:rPr>
        <w:t xml:space="preserve">24.(t/f) According to </w:t>
      </w:r>
      <w:proofErr w:type="spellStart"/>
      <w:r>
        <w:rPr>
          <w:sz w:val="20"/>
        </w:rPr>
        <w:t>Domhoff</w:t>
      </w:r>
      <w:proofErr w:type="spellEnd"/>
      <w:r>
        <w:rPr>
          <w:sz w:val="20"/>
        </w:rPr>
        <w:t xml:space="preserve"> , both the Republican and Democratic parties for most of their history have been controlled by factions of the power elite.</w:t>
      </w:r>
    </w:p>
    <w:p w:rsidR="00C8039C" w:rsidRDefault="00C8039C">
      <w:pPr>
        <w:rPr>
          <w:sz w:val="20"/>
        </w:rPr>
      </w:pPr>
    </w:p>
    <w:p w:rsidR="00C8039C" w:rsidRDefault="00C8039C">
      <w:pPr>
        <w:rPr>
          <w:sz w:val="20"/>
        </w:rPr>
      </w:pPr>
      <w:r>
        <w:rPr>
          <w:sz w:val="20"/>
        </w:rPr>
        <w:t>25. All of the following are tendencies of a two party system controlled by power elites EXCEPT:</w:t>
      </w:r>
    </w:p>
    <w:p w:rsidR="00C8039C" w:rsidRDefault="00C8039C">
      <w:pPr>
        <w:rPr>
          <w:sz w:val="20"/>
        </w:rPr>
      </w:pPr>
      <w:r>
        <w:rPr>
          <w:sz w:val="20"/>
        </w:rPr>
        <w:t>a. avoidance of issues</w:t>
      </w:r>
      <w:r>
        <w:rPr>
          <w:sz w:val="20"/>
        </w:rPr>
        <w:tab/>
        <w:t>b. collusion</w:t>
      </w:r>
      <w:r>
        <w:rPr>
          <w:sz w:val="20"/>
        </w:rPr>
        <w:tab/>
        <w:t>c. emphasis on personalities  d. none are exceptions</w:t>
      </w:r>
    </w:p>
    <w:p w:rsidR="00C8039C" w:rsidRDefault="00C8039C">
      <w:pPr>
        <w:rPr>
          <w:sz w:val="20"/>
        </w:rPr>
      </w:pPr>
      <w:r>
        <w:rPr>
          <w:sz w:val="20"/>
        </w:rPr>
        <w:t xml:space="preserve">26.(t/f) According to </w:t>
      </w:r>
      <w:proofErr w:type="spellStart"/>
      <w:r>
        <w:rPr>
          <w:sz w:val="20"/>
        </w:rPr>
        <w:t>Domhoff</w:t>
      </w:r>
      <w:proofErr w:type="spellEnd"/>
      <w:r>
        <w:rPr>
          <w:sz w:val="20"/>
        </w:rPr>
        <w:t>, those brief times when a third party emerged were times when the most progressive social changes occurred in America.</w:t>
      </w:r>
    </w:p>
    <w:p w:rsidR="00C8039C" w:rsidRDefault="00C8039C">
      <w:pPr>
        <w:rPr>
          <w:sz w:val="20"/>
        </w:rPr>
      </w:pPr>
    </w:p>
    <w:p w:rsidR="00C8039C" w:rsidRDefault="00C8039C">
      <w:pPr>
        <w:rPr>
          <w:sz w:val="20"/>
        </w:rPr>
      </w:pPr>
      <w:r>
        <w:rPr>
          <w:sz w:val="20"/>
        </w:rPr>
        <w:t>27.(m/c) The _______ money loophole was closed in 2002, but the cap on ____  money donations was raised to a maximum of $95,000 over a two year period.</w:t>
      </w:r>
    </w:p>
    <w:p w:rsidR="00C8039C" w:rsidRDefault="00C8039C">
      <w:pPr>
        <w:rPr>
          <w:sz w:val="20"/>
        </w:rPr>
      </w:pPr>
      <w:r>
        <w:rPr>
          <w:sz w:val="20"/>
        </w:rPr>
        <w:t>a. hard/soft</w:t>
      </w:r>
      <w:r>
        <w:rPr>
          <w:sz w:val="20"/>
        </w:rPr>
        <w:tab/>
        <w:t>b. soft/hard</w:t>
      </w:r>
    </w:p>
    <w:p w:rsidR="00C8039C" w:rsidRDefault="00C8039C">
      <w:pPr>
        <w:rPr>
          <w:sz w:val="20"/>
        </w:rPr>
      </w:pPr>
    </w:p>
    <w:p w:rsidR="00C8039C" w:rsidRDefault="00C8039C">
      <w:pPr>
        <w:rPr>
          <w:sz w:val="20"/>
        </w:rPr>
      </w:pPr>
      <w:r>
        <w:rPr>
          <w:sz w:val="20"/>
        </w:rPr>
        <w:t>28.(t/f) A 527 group is a fund raising group with no cap on donations as long as it remains independent.</w:t>
      </w:r>
    </w:p>
    <w:p w:rsidR="00C8039C" w:rsidRDefault="00C8039C">
      <w:pPr>
        <w:rPr>
          <w:sz w:val="20"/>
        </w:rPr>
      </w:pPr>
    </w:p>
    <w:p w:rsidR="00C8039C" w:rsidRDefault="00C8039C">
      <w:pPr>
        <w:rPr>
          <w:sz w:val="20"/>
        </w:rPr>
      </w:pPr>
      <w:r>
        <w:rPr>
          <w:sz w:val="20"/>
        </w:rPr>
        <w:t xml:space="preserve">29.(t/f) </w:t>
      </w:r>
      <w:proofErr w:type="spellStart"/>
      <w:r>
        <w:rPr>
          <w:sz w:val="20"/>
        </w:rPr>
        <w:t>Swiftboat</w:t>
      </w:r>
      <w:proofErr w:type="spellEnd"/>
      <w:r>
        <w:rPr>
          <w:sz w:val="20"/>
        </w:rPr>
        <w:t xml:space="preserve"> Veterans for Truth are an example of a 527 group</w:t>
      </w:r>
    </w:p>
    <w:p w:rsidR="00C8039C" w:rsidRDefault="00C8039C">
      <w:pPr>
        <w:rPr>
          <w:sz w:val="20"/>
        </w:rPr>
      </w:pPr>
    </w:p>
    <w:p w:rsidR="00C8039C" w:rsidRDefault="00C8039C">
      <w:pPr>
        <w:rPr>
          <w:sz w:val="20"/>
        </w:rPr>
      </w:pPr>
      <w:r>
        <w:rPr>
          <w:sz w:val="20"/>
        </w:rPr>
        <w:t xml:space="preserve">30.(t/f) According to </w:t>
      </w:r>
      <w:proofErr w:type="spellStart"/>
      <w:r>
        <w:rPr>
          <w:sz w:val="20"/>
        </w:rPr>
        <w:t>Domhoff</w:t>
      </w:r>
      <w:proofErr w:type="spellEnd"/>
      <w:r>
        <w:rPr>
          <w:sz w:val="20"/>
        </w:rPr>
        <w:t>, organized labor contributes more to political campaigns than business groups do.</w:t>
      </w:r>
    </w:p>
    <w:p w:rsidR="00C8039C" w:rsidRDefault="00C8039C">
      <w:pPr>
        <w:rPr>
          <w:sz w:val="20"/>
        </w:rPr>
      </w:pPr>
    </w:p>
    <w:p w:rsidR="00C8039C" w:rsidRDefault="00C8039C">
      <w:pPr>
        <w:rPr>
          <w:sz w:val="20"/>
        </w:rPr>
      </w:pPr>
      <w:r>
        <w:rPr>
          <w:sz w:val="20"/>
        </w:rPr>
        <w:t xml:space="preserve">31.(t/f) According to </w:t>
      </w:r>
      <w:proofErr w:type="spellStart"/>
      <w:r>
        <w:rPr>
          <w:sz w:val="20"/>
        </w:rPr>
        <w:t>Domhoff</w:t>
      </w:r>
      <w:proofErr w:type="spellEnd"/>
      <w:r>
        <w:rPr>
          <w:sz w:val="20"/>
        </w:rPr>
        <w:t>, one difference between the Democrats and Republicans is that the Republicans appoint members of the dominant class to positions of power and the Democrats do not.</w:t>
      </w:r>
    </w:p>
    <w:p w:rsidR="00C8039C" w:rsidRDefault="00C8039C">
      <w:pPr>
        <w:rPr>
          <w:sz w:val="20"/>
        </w:rPr>
      </w:pPr>
    </w:p>
    <w:p w:rsidR="00C8039C" w:rsidRDefault="00C8039C">
      <w:pPr>
        <w:rPr>
          <w:sz w:val="20"/>
        </w:rPr>
      </w:pPr>
      <w:r>
        <w:rPr>
          <w:sz w:val="20"/>
        </w:rPr>
        <w:t xml:space="preserve">32.9t/f) According to </w:t>
      </w:r>
      <w:proofErr w:type="spellStart"/>
      <w:r>
        <w:rPr>
          <w:sz w:val="20"/>
        </w:rPr>
        <w:t>Domhoff</w:t>
      </w:r>
      <w:proofErr w:type="spellEnd"/>
      <w:r>
        <w:rPr>
          <w:sz w:val="20"/>
        </w:rPr>
        <w:t>, one success of the liberal-labor coalition was the formulation and successful passing of the Social Security Act of 1935.</w:t>
      </w:r>
    </w:p>
    <w:p w:rsidR="00C8039C" w:rsidRDefault="00C8039C">
      <w:pPr>
        <w:rPr>
          <w:sz w:val="20"/>
        </w:rPr>
      </w:pPr>
    </w:p>
    <w:p w:rsidR="00C8039C" w:rsidRDefault="00C8039C">
      <w:pPr>
        <w:rPr>
          <w:sz w:val="20"/>
        </w:rPr>
      </w:pPr>
      <w:r>
        <w:rPr>
          <w:sz w:val="20"/>
        </w:rPr>
        <w:t>33.-38. Briefly explain how the following have led to the increasing concentration of ownership in the economy.</w:t>
      </w:r>
    </w:p>
    <w:p w:rsidR="00C8039C" w:rsidRDefault="00C8039C">
      <w:pPr>
        <w:rPr>
          <w:sz w:val="20"/>
        </w:rPr>
      </w:pPr>
      <w:r>
        <w:rPr>
          <w:sz w:val="20"/>
        </w:rPr>
        <w:t>a. mergers and acquisitions</w:t>
      </w:r>
    </w:p>
    <w:p w:rsidR="00C8039C" w:rsidRDefault="00C8039C">
      <w:pPr>
        <w:rPr>
          <w:sz w:val="20"/>
        </w:rPr>
      </w:pPr>
    </w:p>
    <w:p w:rsidR="00C8039C" w:rsidRDefault="00C8039C">
      <w:pPr>
        <w:rPr>
          <w:sz w:val="20"/>
        </w:rPr>
      </w:pPr>
    </w:p>
    <w:p w:rsidR="00C8039C" w:rsidRDefault="00C8039C">
      <w:pPr>
        <w:rPr>
          <w:sz w:val="20"/>
        </w:rPr>
      </w:pPr>
      <w:r>
        <w:rPr>
          <w:sz w:val="20"/>
        </w:rPr>
        <w:t>b. deregulation</w:t>
      </w:r>
    </w:p>
    <w:p w:rsidR="00C8039C" w:rsidRDefault="00C8039C">
      <w:pPr>
        <w:rPr>
          <w:sz w:val="20"/>
        </w:rPr>
      </w:pPr>
    </w:p>
    <w:p w:rsidR="00C8039C" w:rsidRDefault="00C8039C">
      <w:pPr>
        <w:rPr>
          <w:sz w:val="20"/>
        </w:rPr>
      </w:pPr>
    </w:p>
    <w:p w:rsidR="00C8039C" w:rsidRDefault="00C8039C">
      <w:pPr>
        <w:rPr>
          <w:sz w:val="20"/>
        </w:rPr>
      </w:pPr>
      <w:r>
        <w:rPr>
          <w:sz w:val="20"/>
        </w:rPr>
        <w:t>39.-46. Match the following with the correct definition.</w:t>
      </w:r>
    </w:p>
    <w:p w:rsidR="00C8039C" w:rsidRDefault="00C8039C">
      <w:pPr>
        <w:rPr>
          <w:sz w:val="20"/>
        </w:rPr>
      </w:pPr>
      <w:r>
        <w:rPr>
          <w:sz w:val="20"/>
        </w:rPr>
        <w:t>a. shared monopoly</w:t>
      </w:r>
      <w:r>
        <w:rPr>
          <w:sz w:val="20"/>
        </w:rPr>
        <w:tab/>
      </w:r>
      <w:r>
        <w:rPr>
          <w:sz w:val="20"/>
        </w:rPr>
        <w:tab/>
        <w:t>b. interlocking directorate</w:t>
      </w:r>
      <w:r>
        <w:rPr>
          <w:sz w:val="20"/>
        </w:rPr>
        <w:tab/>
      </w:r>
      <w:r>
        <w:rPr>
          <w:sz w:val="20"/>
        </w:rPr>
        <w:tab/>
      </w:r>
    </w:p>
    <w:p w:rsidR="00C8039C" w:rsidRDefault="00C8039C">
      <w:pPr>
        <w:rPr>
          <w:sz w:val="20"/>
        </w:rPr>
      </w:pPr>
      <w:r>
        <w:rPr>
          <w:sz w:val="20"/>
        </w:rPr>
        <w:t>c. strategic alliance</w:t>
      </w:r>
      <w:r>
        <w:rPr>
          <w:sz w:val="20"/>
        </w:rPr>
        <w:tab/>
      </w:r>
      <w:r>
        <w:rPr>
          <w:sz w:val="20"/>
        </w:rPr>
        <w:tab/>
        <w:t>d. revolving door</w:t>
      </w:r>
    </w:p>
    <w:p w:rsidR="00C8039C" w:rsidRDefault="00C8039C">
      <w:pPr>
        <w:rPr>
          <w:sz w:val="20"/>
        </w:rPr>
      </w:pPr>
    </w:p>
    <w:p w:rsidR="00C8039C" w:rsidRDefault="00C8039C">
      <w:pPr>
        <w:rPr>
          <w:sz w:val="20"/>
        </w:rPr>
      </w:pPr>
      <w:r>
        <w:rPr>
          <w:sz w:val="20"/>
        </w:rPr>
        <w:t>____The same people occupying seats on the governing boards of competing companies.</w:t>
      </w:r>
    </w:p>
    <w:p w:rsidR="00C8039C" w:rsidRDefault="00C8039C">
      <w:pPr>
        <w:rPr>
          <w:sz w:val="20"/>
        </w:rPr>
      </w:pPr>
    </w:p>
    <w:p w:rsidR="00C8039C" w:rsidRDefault="00C8039C">
      <w:pPr>
        <w:rPr>
          <w:sz w:val="20"/>
        </w:rPr>
      </w:pPr>
      <w:r>
        <w:rPr>
          <w:sz w:val="20"/>
        </w:rPr>
        <w:t>____Four or fewer corporations controlling over 50% of single economic activity.</w:t>
      </w:r>
    </w:p>
    <w:p w:rsidR="00C8039C" w:rsidRDefault="00C8039C">
      <w:pPr>
        <w:rPr>
          <w:sz w:val="20"/>
        </w:rPr>
      </w:pPr>
    </w:p>
    <w:p w:rsidR="00C8039C" w:rsidRDefault="00C8039C">
      <w:pPr>
        <w:rPr>
          <w:sz w:val="20"/>
        </w:rPr>
      </w:pPr>
      <w:r>
        <w:rPr>
          <w:sz w:val="20"/>
        </w:rPr>
        <w:t>___ Cooperative relationship among corporations that involves sharing resources, capital, and risk.</w:t>
      </w:r>
    </w:p>
    <w:p w:rsidR="00C8039C" w:rsidRDefault="00C8039C">
      <w:pPr>
        <w:rPr>
          <w:sz w:val="20"/>
        </w:rPr>
      </w:pPr>
    </w:p>
    <w:p w:rsidR="00C8039C" w:rsidRDefault="00C8039C">
      <w:pPr>
        <w:rPr>
          <w:sz w:val="20"/>
        </w:rPr>
      </w:pPr>
      <w:r>
        <w:rPr>
          <w:sz w:val="20"/>
        </w:rPr>
        <w:t>___ The movement of power elite from corporation to public service then back to the corporation.</w:t>
      </w:r>
    </w:p>
    <w:p w:rsidR="00C8039C" w:rsidRDefault="00C8039C">
      <w:pPr>
        <w:rPr>
          <w:sz w:val="20"/>
        </w:rPr>
      </w:pPr>
    </w:p>
    <w:p w:rsidR="00C8039C" w:rsidRDefault="00C8039C">
      <w:pPr>
        <w:rPr>
          <w:sz w:val="20"/>
        </w:rPr>
      </w:pPr>
      <w:r>
        <w:rPr>
          <w:sz w:val="20"/>
        </w:rPr>
        <w:t>47.(m/c) All of the following are ways that corporations exercise power over labor EXCEPT:</w:t>
      </w:r>
    </w:p>
    <w:p w:rsidR="00C8039C" w:rsidRDefault="00C8039C">
      <w:pPr>
        <w:rPr>
          <w:sz w:val="20"/>
        </w:rPr>
      </w:pPr>
      <w:r>
        <w:rPr>
          <w:sz w:val="20"/>
        </w:rPr>
        <w:t>a. off shoring</w:t>
      </w:r>
      <w:r>
        <w:rPr>
          <w:sz w:val="20"/>
        </w:rPr>
        <w:tab/>
      </w:r>
      <w:r>
        <w:rPr>
          <w:sz w:val="20"/>
        </w:rPr>
        <w:tab/>
        <w:t>b. outsourcing</w:t>
      </w:r>
      <w:r>
        <w:rPr>
          <w:sz w:val="20"/>
        </w:rPr>
        <w:tab/>
      </w:r>
      <w:r>
        <w:rPr>
          <w:sz w:val="20"/>
        </w:rPr>
        <w:tab/>
        <w:t>c. downsizing</w:t>
      </w:r>
      <w:r>
        <w:rPr>
          <w:sz w:val="20"/>
        </w:rPr>
        <w:tab/>
      </w:r>
      <w:r>
        <w:rPr>
          <w:sz w:val="20"/>
        </w:rPr>
        <w:tab/>
      </w:r>
    </w:p>
    <w:p w:rsidR="00C8039C" w:rsidRDefault="00C8039C">
      <w:pPr>
        <w:rPr>
          <w:sz w:val="20"/>
        </w:rPr>
      </w:pPr>
      <w:r>
        <w:rPr>
          <w:sz w:val="20"/>
        </w:rPr>
        <w:t>d. anti-union activities</w:t>
      </w:r>
      <w:r>
        <w:rPr>
          <w:sz w:val="20"/>
        </w:rPr>
        <w:tab/>
      </w:r>
      <w:r>
        <w:rPr>
          <w:sz w:val="20"/>
        </w:rPr>
        <w:tab/>
        <w:t>e. none are exceptions</w:t>
      </w:r>
    </w:p>
    <w:p w:rsidR="00C8039C" w:rsidRDefault="00C8039C">
      <w:pPr>
        <w:rPr>
          <w:sz w:val="20"/>
        </w:rPr>
      </w:pPr>
      <w:r>
        <w:rPr>
          <w:sz w:val="20"/>
        </w:rPr>
        <w:t>________________________________________________-______________</w:t>
      </w:r>
    </w:p>
    <w:p w:rsidR="00C8039C" w:rsidRDefault="00C8039C">
      <w:pPr>
        <w:rPr>
          <w:sz w:val="20"/>
        </w:rPr>
      </w:pPr>
      <w:r>
        <w:rPr>
          <w:sz w:val="20"/>
        </w:rPr>
        <w:t>Match the following democratic process to the practice which undermines it.</w:t>
      </w:r>
    </w:p>
    <w:p w:rsidR="00C8039C" w:rsidRDefault="00C8039C">
      <w:pPr>
        <w:rPr>
          <w:sz w:val="20"/>
        </w:rPr>
      </w:pPr>
    </w:p>
    <w:p w:rsidR="00C8039C" w:rsidRDefault="00C8039C">
      <w:pPr>
        <w:rPr>
          <w:sz w:val="20"/>
        </w:rPr>
      </w:pPr>
      <w:r>
        <w:rPr>
          <w:sz w:val="20"/>
        </w:rPr>
        <w:tab/>
        <w:t>Process</w:t>
      </w:r>
      <w:r>
        <w:rPr>
          <w:sz w:val="20"/>
        </w:rPr>
        <w:tab/>
      </w:r>
      <w:r>
        <w:rPr>
          <w:sz w:val="20"/>
        </w:rPr>
        <w:tab/>
      </w:r>
      <w:r>
        <w:rPr>
          <w:sz w:val="20"/>
        </w:rPr>
        <w:tab/>
      </w:r>
      <w:r>
        <w:rPr>
          <w:sz w:val="20"/>
        </w:rPr>
        <w:tab/>
        <w:t>Practice</w:t>
      </w:r>
    </w:p>
    <w:p w:rsidR="00C8039C" w:rsidRDefault="00C8039C">
      <w:pPr>
        <w:rPr>
          <w:sz w:val="20"/>
        </w:rPr>
      </w:pPr>
    </w:p>
    <w:p w:rsidR="00C8039C" w:rsidRDefault="00C8039C">
      <w:pPr>
        <w:rPr>
          <w:sz w:val="20"/>
        </w:rPr>
      </w:pPr>
      <w:r>
        <w:rPr>
          <w:sz w:val="20"/>
        </w:rPr>
        <w:t>48. elections</w:t>
      </w:r>
      <w:r>
        <w:rPr>
          <w:sz w:val="20"/>
        </w:rPr>
        <w:tab/>
      </w:r>
      <w:r>
        <w:rPr>
          <w:sz w:val="20"/>
        </w:rPr>
        <w:tab/>
      </w:r>
      <w:r>
        <w:rPr>
          <w:sz w:val="20"/>
        </w:rPr>
        <w:tab/>
      </w:r>
      <w:r>
        <w:rPr>
          <w:sz w:val="20"/>
        </w:rPr>
        <w:tab/>
        <w:t>a. revolving door</w:t>
      </w:r>
    </w:p>
    <w:p w:rsidR="00C8039C" w:rsidRDefault="00C8039C">
      <w:pPr>
        <w:rPr>
          <w:sz w:val="20"/>
        </w:rPr>
      </w:pPr>
      <w:r>
        <w:rPr>
          <w:sz w:val="20"/>
        </w:rPr>
        <w:t>49. legislation</w:t>
      </w:r>
      <w:r>
        <w:rPr>
          <w:sz w:val="20"/>
        </w:rPr>
        <w:tab/>
      </w:r>
      <w:r>
        <w:rPr>
          <w:sz w:val="20"/>
        </w:rPr>
        <w:tab/>
      </w:r>
      <w:r>
        <w:rPr>
          <w:sz w:val="20"/>
        </w:rPr>
        <w:tab/>
      </w:r>
      <w:r>
        <w:rPr>
          <w:sz w:val="20"/>
        </w:rPr>
        <w:tab/>
        <w:t>b. campaign financing</w:t>
      </w:r>
    </w:p>
    <w:p w:rsidR="00C8039C" w:rsidRDefault="00C8039C">
      <w:pPr>
        <w:rPr>
          <w:sz w:val="20"/>
        </w:rPr>
      </w:pPr>
      <w:r>
        <w:rPr>
          <w:sz w:val="20"/>
        </w:rPr>
        <w:t>50. regulation</w:t>
      </w:r>
      <w:r>
        <w:rPr>
          <w:sz w:val="20"/>
        </w:rPr>
        <w:tab/>
      </w:r>
      <w:r>
        <w:rPr>
          <w:sz w:val="20"/>
        </w:rPr>
        <w:tab/>
      </w:r>
      <w:r>
        <w:rPr>
          <w:sz w:val="20"/>
        </w:rPr>
        <w:tab/>
      </w:r>
      <w:r>
        <w:rPr>
          <w:sz w:val="20"/>
        </w:rPr>
        <w:tab/>
        <w:t>c.  lobbying\</w:t>
      </w:r>
    </w:p>
    <w:p w:rsidR="00C8039C" w:rsidRDefault="00C8039C">
      <w:pPr>
        <w:rPr>
          <w:sz w:val="20"/>
        </w:rPr>
      </w:pPr>
      <w:r>
        <w:rPr>
          <w:sz w:val="20"/>
        </w:rPr>
        <w:t>51. free press</w:t>
      </w:r>
      <w:r>
        <w:rPr>
          <w:sz w:val="20"/>
        </w:rPr>
        <w:tab/>
      </w:r>
      <w:r>
        <w:rPr>
          <w:sz w:val="20"/>
        </w:rPr>
        <w:tab/>
      </w:r>
      <w:r>
        <w:rPr>
          <w:sz w:val="20"/>
        </w:rPr>
        <w:tab/>
      </w:r>
      <w:r>
        <w:rPr>
          <w:sz w:val="20"/>
        </w:rPr>
        <w:tab/>
        <w:t>d. ownership</w:t>
      </w:r>
    </w:p>
    <w:p w:rsidR="00C8039C" w:rsidRDefault="00C8039C">
      <w:pPr>
        <w:pBdr>
          <w:bottom w:val="single" w:sz="12" w:space="1" w:color="auto"/>
        </w:pBdr>
        <w:rPr>
          <w:sz w:val="20"/>
        </w:rPr>
      </w:pPr>
    </w:p>
    <w:p w:rsidR="00C8039C" w:rsidRDefault="00C8039C">
      <w:pPr>
        <w:rPr>
          <w:sz w:val="20"/>
        </w:rPr>
      </w:pPr>
    </w:p>
    <w:p w:rsidR="00C8039C" w:rsidRDefault="00C8039C">
      <w:pPr>
        <w:rPr>
          <w:sz w:val="20"/>
        </w:rPr>
      </w:pPr>
      <w:r>
        <w:rPr>
          <w:sz w:val="20"/>
        </w:rPr>
        <w:t>52.(m/c) The Asbestos Study Group is an example of a:</w:t>
      </w:r>
    </w:p>
    <w:p w:rsidR="00C8039C" w:rsidRDefault="00C8039C">
      <w:pPr>
        <w:rPr>
          <w:sz w:val="20"/>
        </w:rPr>
      </w:pPr>
      <w:r>
        <w:rPr>
          <w:sz w:val="20"/>
        </w:rPr>
        <w:t>a. Trade Group</w:t>
      </w:r>
      <w:r>
        <w:rPr>
          <w:sz w:val="20"/>
        </w:rPr>
        <w:tab/>
      </w:r>
      <w:r>
        <w:rPr>
          <w:sz w:val="20"/>
        </w:rPr>
        <w:tab/>
        <w:t>b. Front Group</w:t>
      </w:r>
      <w:r>
        <w:rPr>
          <w:sz w:val="20"/>
        </w:rPr>
        <w:tab/>
      </w:r>
      <w:r>
        <w:rPr>
          <w:sz w:val="20"/>
        </w:rPr>
        <w:tab/>
        <w:t>c. Public Interest Group</w:t>
      </w:r>
    </w:p>
    <w:p w:rsidR="00C8039C" w:rsidRDefault="00C8039C">
      <w:pPr>
        <w:rPr>
          <w:sz w:val="20"/>
        </w:rPr>
      </w:pPr>
      <w:r>
        <w:rPr>
          <w:sz w:val="20"/>
        </w:rPr>
        <w:t>53.(t/f) In the United States, incumbents win 90% of the time.</w:t>
      </w:r>
    </w:p>
    <w:p w:rsidR="00C8039C" w:rsidRDefault="00C8039C">
      <w:pPr>
        <w:rPr>
          <w:sz w:val="20"/>
        </w:rPr>
      </w:pPr>
    </w:p>
    <w:p w:rsidR="00C8039C" w:rsidRDefault="00C8039C">
      <w:pPr>
        <w:rPr>
          <w:sz w:val="20"/>
        </w:rPr>
      </w:pPr>
      <w:r>
        <w:rPr>
          <w:sz w:val="20"/>
        </w:rPr>
        <w:t xml:space="preserve">54.(m/c) In the movie </w:t>
      </w:r>
      <w:proofErr w:type="spellStart"/>
      <w:r>
        <w:rPr>
          <w:sz w:val="20"/>
        </w:rPr>
        <w:t>Bulworth</w:t>
      </w:r>
      <w:proofErr w:type="spellEnd"/>
      <w:r>
        <w:rPr>
          <w:sz w:val="20"/>
        </w:rPr>
        <w:t>, the lobbyist was from which of the following industries?</w:t>
      </w:r>
    </w:p>
    <w:p w:rsidR="00C8039C" w:rsidRDefault="00C8039C">
      <w:pPr>
        <w:rPr>
          <w:sz w:val="20"/>
        </w:rPr>
      </w:pPr>
      <w:r>
        <w:rPr>
          <w:sz w:val="20"/>
        </w:rPr>
        <w:t>a. oil</w:t>
      </w:r>
      <w:r>
        <w:rPr>
          <w:sz w:val="20"/>
        </w:rPr>
        <w:tab/>
      </w:r>
      <w:r>
        <w:rPr>
          <w:sz w:val="20"/>
        </w:rPr>
        <w:tab/>
        <w:t>b. insurance</w:t>
      </w:r>
      <w:r>
        <w:rPr>
          <w:sz w:val="20"/>
        </w:rPr>
        <w:tab/>
      </w:r>
      <w:r>
        <w:rPr>
          <w:sz w:val="20"/>
        </w:rPr>
        <w:tab/>
        <w:t>c. finance</w:t>
      </w:r>
      <w:r>
        <w:rPr>
          <w:sz w:val="20"/>
        </w:rPr>
        <w:tab/>
      </w:r>
      <w:r>
        <w:rPr>
          <w:sz w:val="20"/>
        </w:rPr>
        <w:tab/>
        <w:t>d. auto</w:t>
      </w:r>
    </w:p>
    <w:p w:rsidR="00C8039C" w:rsidRDefault="00C8039C">
      <w:pPr>
        <w:rPr>
          <w:sz w:val="20"/>
        </w:rPr>
      </w:pPr>
    </w:p>
    <w:p w:rsidR="00C8039C" w:rsidRDefault="00C8039C">
      <w:pPr>
        <w:rPr>
          <w:sz w:val="20"/>
        </w:rPr>
      </w:pPr>
      <w:r>
        <w:rPr>
          <w:sz w:val="20"/>
        </w:rPr>
        <w:t xml:space="preserve">55.(m/c) The movie </w:t>
      </w:r>
      <w:proofErr w:type="spellStart"/>
      <w:r>
        <w:rPr>
          <w:sz w:val="20"/>
        </w:rPr>
        <w:t>Bulworth</w:t>
      </w:r>
      <w:proofErr w:type="spellEnd"/>
      <w:r>
        <w:rPr>
          <w:sz w:val="20"/>
        </w:rPr>
        <w:t xml:space="preserve"> claims that “big money” undermines the democratic process in which of the following ways?</w:t>
      </w:r>
    </w:p>
    <w:p w:rsidR="00C8039C" w:rsidRDefault="00C8039C">
      <w:pPr>
        <w:rPr>
          <w:sz w:val="20"/>
        </w:rPr>
      </w:pPr>
      <w:r>
        <w:rPr>
          <w:sz w:val="20"/>
        </w:rPr>
        <w:t>a. cost of campaigning</w:t>
      </w:r>
      <w:r>
        <w:rPr>
          <w:sz w:val="20"/>
        </w:rPr>
        <w:tab/>
      </w:r>
      <w:r>
        <w:rPr>
          <w:sz w:val="20"/>
        </w:rPr>
        <w:tab/>
        <w:t>b. corporate media ownership</w:t>
      </w:r>
    </w:p>
    <w:p w:rsidR="00C8039C" w:rsidRDefault="00C8039C">
      <w:pPr>
        <w:rPr>
          <w:sz w:val="20"/>
        </w:rPr>
      </w:pPr>
      <w:r>
        <w:rPr>
          <w:sz w:val="20"/>
        </w:rPr>
        <w:t>c. campaigning through political commercials   d. all of above.</w:t>
      </w:r>
    </w:p>
    <w:p w:rsidR="00C8039C" w:rsidRDefault="00C8039C">
      <w:pPr>
        <w:rPr>
          <w:sz w:val="20"/>
        </w:rPr>
      </w:pPr>
    </w:p>
    <w:p w:rsidR="00C8039C" w:rsidRDefault="00C8039C">
      <w:pPr>
        <w:rPr>
          <w:sz w:val="20"/>
        </w:rPr>
      </w:pPr>
      <w:r>
        <w:rPr>
          <w:sz w:val="20"/>
        </w:rPr>
        <w:t>56.(m/c) Which of the following are true about enforcement in the meat processing industry?</w:t>
      </w:r>
    </w:p>
    <w:p w:rsidR="00C8039C" w:rsidRDefault="00C8039C">
      <w:pPr>
        <w:rPr>
          <w:sz w:val="20"/>
        </w:rPr>
      </w:pPr>
      <w:r>
        <w:rPr>
          <w:sz w:val="20"/>
        </w:rPr>
        <w:t>a. no mandatory recalls</w:t>
      </w:r>
      <w:r>
        <w:rPr>
          <w:sz w:val="20"/>
        </w:rPr>
        <w:tab/>
      </w:r>
      <w:r>
        <w:rPr>
          <w:sz w:val="20"/>
        </w:rPr>
        <w:tab/>
        <w:t>b. no mandatory public warning</w:t>
      </w:r>
    </w:p>
    <w:p w:rsidR="00C8039C" w:rsidRDefault="00C8039C">
      <w:pPr>
        <w:rPr>
          <w:sz w:val="20"/>
        </w:rPr>
      </w:pPr>
      <w:r>
        <w:rPr>
          <w:sz w:val="20"/>
        </w:rPr>
        <w:t>c. no mandatory fines or penalties</w:t>
      </w:r>
      <w:r>
        <w:rPr>
          <w:sz w:val="20"/>
        </w:rPr>
        <w:tab/>
        <w:t>d. all of above</w:t>
      </w:r>
    </w:p>
    <w:p w:rsidR="00C8039C" w:rsidRDefault="00C8039C">
      <w:pPr>
        <w:rPr>
          <w:sz w:val="20"/>
        </w:rPr>
      </w:pPr>
      <w:r>
        <w:rPr>
          <w:sz w:val="20"/>
        </w:rPr>
        <w:t>________________________________________________________________________</w:t>
      </w:r>
    </w:p>
    <w:p w:rsidR="00C8039C" w:rsidRDefault="00C8039C">
      <w:pPr>
        <w:rPr>
          <w:sz w:val="20"/>
        </w:rPr>
      </w:pPr>
      <w:r>
        <w:rPr>
          <w:sz w:val="20"/>
        </w:rPr>
        <w:t>57. –64.Match the corporation or industry to the “</w:t>
      </w:r>
      <w:proofErr w:type="spellStart"/>
      <w:r>
        <w:rPr>
          <w:sz w:val="20"/>
        </w:rPr>
        <w:t>wealthfare</w:t>
      </w:r>
      <w:proofErr w:type="spellEnd"/>
      <w:r>
        <w:rPr>
          <w:sz w:val="20"/>
        </w:rPr>
        <w:t>”</w:t>
      </w:r>
    </w:p>
    <w:p w:rsidR="00C8039C" w:rsidRDefault="00C8039C">
      <w:pPr>
        <w:rPr>
          <w:sz w:val="20"/>
        </w:rPr>
      </w:pPr>
    </w:p>
    <w:p w:rsidR="00C8039C" w:rsidRDefault="00C8039C">
      <w:pPr>
        <w:rPr>
          <w:sz w:val="20"/>
        </w:rPr>
      </w:pPr>
      <w:r>
        <w:rPr>
          <w:sz w:val="20"/>
        </w:rPr>
        <w:tab/>
        <w:t>Corporation</w:t>
      </w:r>
      <w:r>
        <w:rPr>
          <w:sz w:val="20"/>
        </w:rPr>
        <w:tab/>
      </w:r>
      <w:r>
        <w:rPr>
          <w:sz w:val="20"/>
        </w:rPr>
        <w:tab/>
      </w:r>
      <w:r>
        <w:rPr>
          <w:sz w:val="20"/>
        </w:rPr>
        <w:tab/>
      </w:r>
      <w:r>
        <w:rPr>
          <w:sz w:val="20"/>
        </w:rPr>
        <w:tab/>
      </w:r>
      <w:proofErr w:type="spellStart"/>
      <w:r>
        <w:rPr>
          <w:sz w:val="20"/>
        </w:rPr>
        <w:t>Wealthfare</w:t>
      </w:r>
      <w:proofErr w:type="spellEnd"/>
    </w:p>
    <w:p w:rsidR="00C8039C" w:rsidRDefault="00C8039C">
      <w:pPr>
        <w:rPr>
          <w:sz w:val="20"/>
        </w:rPr>
      </w:pPr>
    </w:p>
    <w:p w:rsidR="00C8039C" w:rsidRDefault="00C8039C">
      <w:pPr>
        <w:rPr>
          <w:sz w:val="20"/>
        </w:rPr>
      </w:pPr>
      <w:r>
        <w:rPr>
          <w:sz w:val="20"/>
        </w:rPr>
        <w:t>___ Fast Foods</w:t>
      </w:r>
      <w:r>
        <w:rPr>
          <w:sz w:val="20"/>
        </w:rPr>
        <w:tab/>
      </w:r>
      <w:r>
        <w:rPr>
          <w:sz w:val="20"/>
        </w:rPr>
        <w:tab/>
      </w:r>
      <w:r>
        <w:rPr>
          <w:sz w:val="20"/>
        </w:rPr>
        <w:tab/>
      </w:r>
      <w:r>
        <w:rPr>
          <w:sz w:val="20"/>
        </w:rPr>
        <w:tab/>
        <w:t xml:space="preserve">a. Research and </w:t>
      </w:r>
      <w:proofErr w:type="spellStart"/>
      <w:r>
        <w:rPr>
          <w:sz w:val="20"/>
        </w:rPr>
        <w:t>Devlopment</w:t>
      </w:r>
      <w:proofErr w:type="spellEnd"/>
    </w:p>
    <w:p w:rsidR="00C8039C" w:rsidRDefault="00C8039C">
      <w:pPr>
        <w:rPr>
          <w:sz w:val="20"/>
        </w:rPr>
      </w:pPr>
      <w:r>
        <w:rPr>
          <w:sz w:val="20"/>
        </w:rPr>
        <w:t>___ Airlines</w:t>
      </w:r>
      <w:r>
        <w:rPr>
          <w:sz w:val="20"/>
        </w:rPr>
        <w:tab/>
      </w:r>
      <w:r>
        <w:rPr>
          <w:sz w:val="20"/>
        </w:rPr>
        <w:tab/>
      </w:r>
      <w:r>
        <w:rPr>
          <w:sz w:val="20"/>
        </w:rPr>
        <w:tab/>
      </w:r>
      <w:r>
        <w:rPr>
          <w:sz w:val="20"/>
        </w:rPr>
        <w:tab/>
        <w:t>b. Bailout</w:t>
      </w:r>
    </w:p>
    <w:p w:rsidR="00C8039C" w:rsidRDefault="00C8039C">
      <w:pPr>
        <w:rPr>
          <w:sz w:val="20"/>
        </w:rPr>
      </w:pPr>
      <w:r>
        <w:rPr>
          <w:sz w:val="20"/>
        </w:rPr>
        <w:t>___ Media</w:t>
      </w:r>
      <w:r>
        <w:rPr>
          <w:sz w:val="20"/>
        </w:rPr>
        <w:tab/>
      </w:r>
      <w:r>
        <w:rPr>
          <w:sz w:val="20"/>
        </w:rPr>
        <w:tab/>
      </w:r>
      <w:r>
        <w:rPr>
          <w:sz w:val="20"/>
        </w:rPr>
        <w:tab/>
      </w:r>
      <w:r>
        <w:rPr>
          <w:sz w:val="20"/>
        </w:rPr>
        <w:tab/>
        <w:t>c. Telecommunications Act</w:t>
      </w:r>
    </w:p>
    <w:p w:rsidR="00C8039C" w:rsidRDefault="00C8039C">
      <w:pPr>
        <w:rPr>
          <w:sz w:val="20"/>
        </w:rPr>
      </w:pPr>
      <w:r>
        <w:rPr>
          <w:sz w:val="20"/>
        </w:rPr>
        <w:t>___ Pharmaceutical</w:t>
      </w:r>
      <w:r>
        <w:rPr>
          <w:sz w:val="20"/>
        </w:rPr>
        <w:tab/>
      </w:r>
      <w:r>
        <w:rPr>
          <w:sz w:val="20"/>
        </w:rPr>
        <w:tab/>
      </w:r>
      <w:r>
        <w:rPr>
          <w:sz w:val="20"/>
        </w:rPr>
        <w:tab/>
        <w:t>d. Work Opportunity Tax Credit</w:t>
      </w:r>
    </w:p>
    <w:p w:rsidR="00C8039C" w:rsidRDefault="00C8039C">
      <w:pPr>
        <w:rPr>
          <w:sz w:val="20"/>
        </w:rPr>
      </w:pPr>
      <w:r>
        <w:rPr>
          <w:sz w:val="20"/>
        </w:rPr>
        <w:t>___ Energy</w:t>
      </w:r>
      <w:r>
        <w:rPr>
          <w:sz w:val="20"/>
        </w:rPr>
        <w:tab/>
      </w:r>
      <w:r>
        <w:rPr>
          <w:sz w:val="20"/>
        </w:rPr>
        <w:tab/>
      </w:r>
      <w:r>
        <w:rPr>
          <w:sz w:val="20"/>
        </w:rPr>
        <w:tab/>
      </w:r>
      <w:r>
        <w:rPr>
          <w:sz w:val="20"/>
        </w:rPr>
        <w:tab/>
        <w:t>e.  Clear Skies Act</w:t>
      </w:r>
    </w:p>
    <w:p w:rsidR="00C8039C" w:rsidRDefault="00C8039C">
      <w:pPr>
        <w:rPr>
          <w:sz w:val="20"/>
        </w:rPr>
      </w:pPr>
      <w:r>
        <w:rPr>
          <w:sz w:val="20"/>
        </w:rPr>
        <w:t>__________________________________________________________________________</w:t>
      </w:r>
    </w:p>
    <w:p w:rsidR="00C8039C" w:rsidRDefault="00C8039C">
      <w:pPr>
        <w:rPr>
          <w:sz w:val="20"/>
        </w:rPr>
      </w:pPr>
      <w:r>
        <w:rPr>
          <w:sz w:val="20"/>
        </w:rPr>
        <w:t>65.(t/f) Ownership in all media is becoming more concentrated.</w:t>
      </w:r>
    </w:p>
    <w:p w:rsidR="00C8039C" w:rsidRDefault="00C8039C">
      <w:pPr>
        <w:rPr>
          <w:sz w:val="20"/>
        </w:rPr>
      </w:pPr>
    </w:p>
    <w:p w:rsidR="00C8039C" w:rsidRDefault="00C8039C">
      <w:pPr>
        <w:rPr>
          <w:sz w:val="20"/>
        </w:rPr>
      </w:pPr>
      <w:r>
        <w:rPr>
          <w:sz w:val="20"/>
        </w:rPr>
        <w:t>66.(m/c) All of the following are examples of concentration of ownership in the media EXCEPT:</w:t>
      </w:r>
    </w:p>
    <w:p w:rsidR="00C8039C" w:rsidRDefault="00C8039C">
      <w:pPr>
        <w:rPr>
          <w:sz w:val="20"/>
        </w:rPr>
      </w:pPr>
      <w:r>
        <w:rPr>
          <w:sz w:val="20"/>
        </w:rPr>
        <w:t>a. shared ownership</w:t>
      </w:r>
      <w:r>
        <w:rPr>
          <w:sz w:val="20"/>
        </w:rPr>
        <w:tab/>
        <w:t>b. interlocking directorates</w:t>
      </w:r>
      <w:r>
        <w:rPr>
          <w:sz w:val="20"/>
        </w:rPr>
        <w:tab/>
      </w:r>
      <w:r>
        <w:rPr>
          <w:sz w:val="20"/>
        </w:rPr>
        <w:tab/>
        <w:t>c. shared monopolies</w:t>
      </w:r>
    </w:p>
    <w:p w:rsidR="00C8039C" w:rsidRDefault="00C8039C">
      <w:pPr>
        <w:rPr>
          <w:sz w:val="20"/>
        </w:rPr>
      </w:pPr>
      <w:r>
        <w:rPr>
          <w:sz w:val="20"/>
        </w:rPr>
        <w:t>d. strategic alliances</w:t>
      </w:r>
      <w:r>
        <w:rPr>
          <w:sz w:val="20"/>
        </w:rPr>
        <w:tab/>
        <w:t>e. none are exceptions</w:t>
      </w:r>
    </w:p>
    <w:p w:rsidR="00C8039C" w:rsidRDefault="00C8039C">
      <w:pPr>
        <w:rPr>
          <w:sz w:val="20"/>
        </w:rPr>
      </w:pPr>
    </w:p>
    <w:p w:rsidR="00C8039C" w:rsidRDefault="00C8039C">
      <w:pPr>
        <w:rPr>
          <w:sz w:val="20"/>
        </w:rPr>
      </w:pPr>
      <w:r>
        <w:rPr>
          <w:sz w:val="20"/>
        </w:rPr>
        <w:t>67.(m/c) According to your professor, the mass media is:</w:t>
      </w:r>
    </w:p>
    <w:p w:rsidR="00C8039C" w:rsidRDefault="00C8039C">
      <w:pPr>
        <w:rPr>
          <w:sz w:val="20"/>
        </w:rPr>
      </w:pPr>
      <w:r>
        <w:rPr>
          <w:sz w:val="20"/>
        </w:rPr>
        <w:t>a. the main institution of socialization</w:t>
      </w:r>
      <w:r>
        <w:rPr>
          <w:sz w:val="20"/>
        </w:rPr>
        <w:tab/>
        <w:t>b. the main institution of social control</w:t>
      </w:r>
    </w:p>
    <w:p w:rsidR="00C8039C" w:rsidRDefault="00C8039C">
      <w:pPr>
        <w:rPr>
          <w:sz w:val="20"/>
        </w:rPr>
      </w:pPr>
      <w:r>
        <w:rPr>
          <w:sz w:val="20"/>
        </w:rPr>
        <w:t xml:space="preserve">c. an institution of mass distraction and </w:t>
      </w:r>
      <w:proofErr w:type="spellStart"/>
      <w:r>
        <w:rPr>
          <w:sz w:val="20"/>
        </w:rPr>
        <w:t>stupification</w:t>
      </w:r>
      <w:proofErr w:type="spellEnd"/>
      <w:r>
        <w:rPr>
          <w:sz w:val="20"/>
        </w:rPr>
        <w:tab/>
      </w:r>
      <w:r>
        <w:rPr>
          <w:sz w:val="20"/>
        </w:rPr>
        <w:tab/>
        <w:t>d. all of above</w:t>
      </w:r>
    </w:p>
    <w:p w:rsidR="00C8039C" w:rsidRDefault="00C8039C">
      <w:pPr>
        <w:rPr>
          <w:sz w:val="20"/>
        </w:rPr>
      </w:pPr>
    </w:p>
    <w:p w:rsidR="00C8039C" w:rsidRDefault="00C8039C">
      <w:pPr>
        <w:rPr>
          <w:sz w:val="20"/>
        </w:rPr>
      </w:pPr>
      <w:r>
        <w:rPr>
          <w:sz w:val="20"/>
        </w:rPr>
        <w:t>68(t/f).According to your professor, the customers of the mass media are the advertisers.</w:t>
      </w:r>
    </w:p>
    <w:p w:rsidR="00C8039C" w:rsidRDefault="00C8039C">
      <w:pPr>
        <w:rPr>
          <w:sz w:val="20"/>
        </w:rPr>
      </w:pPr>
    </w:p>
    <w:p w:rsidR="00C8039C" w:rsidRDefault="00C8039C">
      <w:pPr>
        <w:rPr>
          <w:sz w:val="20"/>
        </w:rPr>
      </w:pPr>
      <w:r>
        <w:rPr>
          <w:sz w:val="20"/>
        </w:rPr>
        <w:t>69.(m/c) A consequence of the concentration of the ownership in the media has been cost cutting.  Which of the following are examples?</w:t>
      </w:r>
    </w:p>
    <w:p w:rsidR="00C8039C" w:rsidRDefault="00C8039C">
      <w:pPr>
        <w:rPr>
          <w:sz w:val="20"/>
        </w:rPr>
      </w:pPr>
      <w:r>
        <w:rPr>
          <w:sz w:val="20"/>
        </w:rPr>
        <w:t>a. fire reporters</w:t>
      </w:r>
      <w:r>
        <w:rPr>
          <w:sz w:val="20"/>
        </w:rPr>
        <w:tab/>
      </w:r>
      <w:r>
        <w:rPr>
          <w:sz w:val="20"/>
        </w:rPr>
        <w:tab/>
      </w:r>
      <w:r>
        <w:rPr>
          <w:sz w:val="20"/>
        </w:rPr>
        <w:tab/>
        <w:t>b. fire staff</w:t>
      </w:r>
      <w:r>
        <w:rPr>
          <w:sz w:val="20"/>
        </w:rPr>
        <w:tab/>
      </w:r>
      <w:r>
        <w:rPr>
          <w:sz w:val="20"/>
        </w:rPr>
        <w:tab/>
        <w:t>c. close bureaus</w:t>
      </w:r>
    </w:p>
    <w:p w:rsidR="00C8039C" w:rsidRDefault="00C8039C">
      <w:pPr>
        <w:rPr>
          <w:sz w:val="20"/>
        </w:rPr>
      </w:pPr>
      <w:r>
        <w:rPr>
          <w:sz w:val="20"/>
        </w:rPr>
        <w:t>d. limit time per story</w:t>
      </w:r>
      <w:r>
        <w:rPr>
          <w:sz w:val="20"/>
        </w:rPr>
        <w:tab/>
      </w:r>
      <w:r>
        <w:rPr>
          <w:sz w:val="20"/>
        </w:rPr>
        <w:tab/>
        <w:t>e. all of above</w:t>
      </w:r>
    </w:p>
    <w:p w:rsidR="00C8039C" w:rsidRDefault="00C8039C">
      <w:pPr>
        <w:rPr>
          <w:sz w:val="20"/>
        </w:rPr>
      </w:pPr>
    </w:p>
    <w:p w:rsidR="00C8039C" w:rsidRDefault="00C8039C">
      <w:pPr>
        <w:rPr>
          <w:sz w:val="20"/>
        </w:rPr>
      </w:pPr>
      <w:r>
        <w:rPr>
          <w:sz w:val="20"/>
        </w:rPr>
        <w:t>70.(m/c) According to your professor, the goal of corporate news is:</w:t>
      </w:r>
    </w:p>
    <w:p w:rsidR="00C8039C" w:rsidRDefault="00C8039C">
      <w:pPr>
        <w:rPr>
          <w:sz w:val="20"/>
        </w:rPr>
      </w:pPr>
      <w:r>
        <w:rPr>
          <w:sz w:val="20"/>
        </w:rPr>
        <w:t>a. profit</w:t>
      </w:r>
      <w:r>
        <w:rPr>
          <w:sz w:val="20"/>
        </w:rPr>
        <w:tab/>
      </w:r>
      <w:r>
        <w:rPr>
          <w:sz w:val="20"/>
        </w:rPr>
        <w:tab/>
        <w:t>b. entertainment</w:t>
      </w:r>
      <w:r>
        <w:rPr>
          <w:sz w:val="20"/>
        </w:rPr>
        <w:tab/>
        <w:t>c. information</w:t>
      </w:r>
      <w:r>
        <w:rPr>
          <w:sz w:val="20"/>
        </w:rPr>
        <w:tab/>
      </w:r>
      <w:r>
        <w:rPr>
          <w:sz w:val="20"/>
        </w:rPr>
        <w:tab/>
        <w:t>d. a and b</w:t>
      </w:r>
      <w:r>
        <w:rPr>
          <w:sz w:val="20"/>
        </w:rPr>
        <w:tab/>
        <w:t>e. all of above</w:t>
      </w:r>
    </w:p>
    <w:p w:rsidR="00C8039C" w:rsidRDefault="00C8039C">
      <w:pPr>
        <w:rPr>
          <w:sz w:val="20"/>
        </w:rPr>
      </w:pPr>
    </w:p>
    <w:p w:rsidR="00C8039C" w:rsidRDefault="00C8039C">
      <w:pPr>
        <w:rPr>
          <w:sz w:val="20"/>
        </w:rPr>
      </w:pPr>
      <w:r>
        <w:rPr>
          <w:sz w:val="20"/>
        </w:rPr>
        <w:t>71.-75. Briefly explain the following as they relate to corporate news.</w:t>
      </w:r>
    </w:p>
    <w:p w:rsidR="00C8039C" w:rsidRDefault="00C8039C">
      <w:pPr>
        <w:rPr>
          <w:sz w:val="20"/>
        </w:rPr>
      </w:pPr>
    </w:p>
    <w:p w:rsidR="00C8039C" w:rsidRDefault="00C8039C">
      <w:pPr>
        <w:rPr>
          <w:sz w:val="20"/>
        </w:rPr>
      </w:pPr>
      <w:r>
        <w:rPr>
          <w:sz w:val="20"/>
        </w:rPr>
        <w:t>a. if it bleeds it leads</w:t>
      </w:r>
    </w:p>
    <w:p w:rsidR="00C8039C" w:rsidRDefault="00C8039C">
      <w:pPr>
        <w:rPr>
          <w:sz w:val="20"/>
        </w:rPr>
      </w:pPr>
    </w:p>
    <w:p w:rsidR="00C8039C" w:rsidRDefault="00C8039C">
      <w:pPr>
        <w:rPr>
          <w:sz w:val="20"/>
        </w:rPr>
      </w:pPr>
    </w:p>
    <w:p w:rsidR="00C8039C" w:rsidRDefault="00C8039C">
      <w:pPr>
        <w:rPr>
          <w:sz w:val="20"/>
        </w:rPr>
      </w:pPr>
      <w:r>
        <w:rPr>
          <w:sz w:val="20"/>
        </w:rPr>
        <w:t>b. soft news</w:t>
      </w:r>
    </w:p>
    <w:p w:rsidR="00C8039C" w:rsidRDefault="00C8039C">
      <w:pPr>
        <w:rPr>
          <w:sz w:val="20"/>
        </w:rPr>
      </w:pPr>
    </w:p>
    <w:p w:rsidR="00C8039C" w:rsidRDefault="00C8039C">
      <w:pPr>
        <w:rPr>
          <w:sz w:val="20"/>
        </w:rPr>
      </w:pPr>
    </w:p>
    <w:p w:rsidR="00C8039C" w:rsidRDefault="00C8039C">
      <w:pPr>
        <w:rPr>
          <w:sz w:val="20"/>
        </w:rPr>
      </w:pPr>
      <w:r>
        <w:rPr>
          <w:sz w:val="20"/>
        </w:rPr>
        <w:t>c. political coverage</w:t>
      </w:r>
    </w:p>
    <w:p w:rsidR="00C8039C" w:rsidRDefault="00C8039C">
      <w:pPr>
        <w:rPr>
          <w:sz w:val="20"/>
        </w:rPr>
      </w:pPr>
    </w:p>
    <w:p w:rsidR="00C8039C" w:rsidRDefault="00C8039C">
      <w:pPr>
        <w:rPr>
          <w:sz w:val="20"/>
        </w:rPr>
      </w:pPr>
    </w:p>
    <w:p w:rsidR="00C8039C" w:rsidRDefault="00C8039C">
      <w:pPr>
        <w:rPr>
          <w:sz w:val="20"/>
        </w:rPr>
      </w:pPr>
      <w:r>
        <w:rPr>
          <w:sz w:val="20"/>
        </w:rPr>
        <w:t xml:space="preserve">d. </w:t>
      </w:r>
      <w:proofErr w:type="spellStart"/>
      <w:r>
        <w:rPr>
          <w:sz w:val="20"/>
        </w:rPr>
        <w:t>VNRs/GNRs</w:t>
      </w:r>
      <w:proofErr w:type="spellEnd"/>
    </w:p>
    <w:p w:rsidR="00C8039C" w:rsidRDefault="00C8039C">
      <w:pPr>
        <w:rPr>
          <w:sz w:val="20"/>
        </w:rPr>
      </w:pPr>
      <w:r>
        <w:rPr>
          <w:sz w:val="20"/>
        </w:rPr>
        <w:tab/>
      </w:r>
      <w:r>
        <w:rPr>
          <w:sz w:val="20"/>
        </w:rPr>
        <w:tab/>
      </w:r>
      <w:r>
        <w:rPr>
          <w:sz w:val="20"/>
        </w:rPr>
        <w:tab/>
      </w:r>
      <w:r>
        <w:rPr>
          <w:sz w:val="20"/>
        </w:rPr>
        <w:tab/>
      </w:r>
    </w:p>
    <w:p w:rsidR="00C8039C" w:rsidRDefault="00C8039C">
      <w:pPr>
        <w:rPr>
          <w:sz w:val="20"/>
        </w:rPr>
      </w:pPr>
    </w:p>
    <w:p w:rsidR="00C8039C" w:rsidRDefault="00C8039C">
      <w:pPr>
        <w:rPr>
          <w:sz w:val="20"/>
        </w:rPr>
      </w:pPr>
    </w:p>
    <w:p w:rsidR="00C8039C" w:rsidRDefault="00C8039C">
      <w:pPr>
        <w:rPr>
          <w:sz w:val="20"/>
        </w:rPr>
      </w:pPr>
    </w:p>
    <w:p w:rsidR="00C8039C" w:rsidRDefault="00C8039C" w:rsidP="00C8039C">
      <w:pPr>
        <w:ind w:left="2160" w:firstLine="720"/>
        <w:rPr>
          <w:sz w:val="20"/>
        </w:rPr>
      </w:pPr>
      <w:r>
        <w:rPr>
          <w:sz w:val="20"/>
        </w:rPr>
        <w:t>Exam #2</w:t>
      </w:r>
    </w:p>
    <w:p w:rsidR="00C8039C" w:rsidRDefault="00C8039C">
      <w:pPr>
        <w:rPr>
          <w:sz w:val="20"/>
        </w:rPr>
      </w:pPr>
      <w:r>
        <w:rPr>
          <w:sz w:val="20"/>
        </w:rPr>
        <w:t xml:space="preserve">1.(t/f) The policy-planning network explains how expertise is used by the power elite to maintain power and achieve policy goals. </w:t>
      </w:r>
    </w:p>
    <w:p w:rsidR="00C8039C" w:rsidRDefault="00C8039C">
      <w:pPr>
        <w:rPr>
          <w:sz w:val="20"/>
        </w:rPr>
      </w:pPr>
    </w:p>
    <w:p w:rsidR="00C8039C" w:rsidRDefault="00C8039C">
      <w:pPr>
        <w:rPr>
          <w:sz w:val="20"/>
        </w:rPr>
      </w:pPr>
      <w:r>
        <w:rPr>
          <w:sz w:val="20"/>
        </w:rPr>
        <w:t>2.-10. Match the following component of the policy-planning network to its correct definition.</w:t>
      </w:r>
    </w:p>
    <w:p w:rsidR="00C8039C" w:rsidRDefault="00C8039C">
      <w:pPr>
        <w:rPr>
          <w:sz w:val="20"/>
        </w:rPr>
      </w:pPr>
      <w:r>
        <w:rPr>
          <w:sz w:val="20"/>
        </w:rPr>
        <w:t>a. think tanks</w:t>
      </w:r>
      <w:r>
        <w:rPr>
          <w:sz w:val="20"/>
        </w:rPr>
        <w:tab/>
      </w:r>
      <w:r>
        <w:rPr>
          <w:sz w:val="20"/>
        </w:rPr>
        <w:tab/>
        <w:t>b. foundations</w:t>
      </w:r>
      <w:r>
        <w:rPr>
          <w:sz w:val="20"/>
        </w:rPr>
        <w:tab/>
      </w:r>
      <w:r>
        <w:rPr>
          <w:sz w:val="20"/>
        </w:rPr>
        <w:tab/>
        <w:t>c. policy discussion groups</w:t>
      </w:r>
    </w:p>
    <w:p w:rsidR="00C8039C" w:rsidRDefault="00C8039C">
      <w:pPr>
        <w:rPr>
          <w:sz w:val="20"/>
        </w:rPr>
      </w:pPr>
    </w:p>
    <w:p w:rsidR="00C8039C" w:rsidRDefault="00C8039C">
      <w:pPr>
        <w:rPr>
          <w:sz w:val="20"/>
        </w:rPr>
      </w:pPr>
      <w:r>
        <w:rPr>
          <w:sz w:val="20"/>
        </w:rPr>
        <w:t>___ tax-free institutions created to give grants to both individuals and non-profit organizations.</w:t>
      </w:r>
    </w:p>
    <w:p w:rsidR="00C8039C" w:rsidRDefault="00C8039C">
      <w:pPr>
        <w:rPr>
          <w:sz w:val="20"/>
        </w:rPr>
      </w:pPr>
    </w:p>
    <w:p w:rsidR="00C8039C" w:rsidRDefault="00C8039C">
      <w:pPr>
        <w:rPr>
          <w:sz w:val="20"/>
        </w:rPr>
      </w:pPr>
      <w:r>
        <w:rPr>
          <w:sz w:val="20"/>
        </w:rPr>
        <w:t>___ nonprofit organizations that provide settings for experts in various academic disciplines.</w:t>
      </w:r>
    </w:p>
    <w:p w:rsidR="00C8039C" w:rsidRDefault="00C8039C">
      <w:pPr>
        <w:rPr>
          <w:sz w:val="20"/>
        </w:rPr>
      </w:pPr>
    </w:p>
    <w:p w:rsidR="00C8039C" w:rsidRDefault="00C8039C">
      <w:pPr>
        <w:rPr>
          <w:sz w:val="20"/>
        </w:rPr>
      </w:pPr>
      <w:r>
        <w:rPr>
          <w:sz w:val="20"/>
        </w:rPr>
        <w:t>___groups that bring together experts around general issues and problems.</w:t>
      </w:r>
    </w:p>
    <w:p w:rsidR="00C8039C" w:rsidRDefault="00C8039C">
      <w:pPr>
        <w:rPr>
          <w:sz w:val="20"/>
        </w:rPr>
      </w:pPr>
      <w:r>
        <w:rPr>
          <w:sz w:val="20"/>
        </w:rPr>
        <w:t>_______________________________________________________________________-</w:t>
      </w:r>
    </w:p>
    <w:p w:rsidR="00C8039C" w:rsidRDefault="00C8039C">
      <w:pPr>
        <w:rPr>
          <w:sz w:val="20"/>
        </w:rPr>
      </w:pPr>
    </w:p>
    <w:p w:rsidR="00C8039C" w:rsidRDefault="00C8039C">
      <w:pPr>
        <w:rPr>
          <w:sz w:val="20"/>
        </w:rPr>
      </w:pPr>
      <w:r>
        <w:rPr>
          <w:sz w:val="20"/>
        </w:rPr>
        <w:t>11.-16. Match the following component of the policy-planning network to its appropriate example.</w:t>
      </w:r>
    </w:p>
    <w:p w:rsidR="00C8039C" w:rsidRDefault="00C8039C">
      <w:pPr>
        <w:rPr>
          <w:sz w:val="20"/>
        </w:rPr>
      </w:pPr>
    </w:p>
    <w:p w:rsidR="00C8039C" w:rsidRDefault="00C8039C">
      <w:pPr>
        <w:rPr>
          <w:sz w:val="20"/>
        </w:rPr>
      </w:pPr>
      <w:r>
        <w:rPr>
          <w:sz w:val="20"/>
        </w:rPr>
        <w:tab/>
        <w:t>Component</w:t>
      </w:r>
      <w:r>
        <w:rPr>
          <w:sz w:val="20"/>
        </w:rPr>
        <w:tab/>
      </w:r>
      <w:r>
        <w:rPr>
          <w:sz w:val="20"/>
        </w:rPr>
        <w:tab/>
      </w:r>
      <w:r>
        <w:rPr>
          <w:sz w:val="20"/>
        </w:rPr>
        <w:tab/>
        <w:t xml:space="preserve"> Example</w:t>
      </w:r>
    </w:p>
    <w:p w:rsidR="00C8039C" w:rsidRDefault="00C8039C">
      <w:pPr>
        <w:rPr>
          <w:sz w:val="20"/>
        </w:rPr>
      </w:pPr>
      <w:r>
        <w:rPr>
          <w:sz w:val="20"/>
        </w:rPr>
        <w:t>___ think tanks</w:t>
      </w:r>
      <w:r>
        <w:rPr>
          <w:sz w:val="20"/>
        </w:rPr>
        <w:tab/>
      </w:r>
      <w:r>
        <w:rPr>
          <w:sz w:val="20"/>
        </w:rPr>
        <w:tab/>
      </w:r>
      <w:r>
        <w:rPr>
          <w:sz w:val="20"/>
        </w:rPr>
        <w:tab/>
      </w:r>
      <w:r>
        <w:rPr>
          <w:sz w:val="20"/>
        </w:rPr>
        <w:tab/>
        <w:t xml:space="preserve">Ford, </w:t>
      </w:r>
      <w:proofErr w:type="spellStart"/>
      <w:r>
        <w:rPr>
          <w:sz w:val="20"/>
        </w:rPr>
        <w:t>MacArthur</w:t>
      </w:r>
      <w:proofErr w:type="spellEnd"/>
      <w:r>
        <w:rPr>
          <w:sz w:val="20"/>
        </w:rPr>
        <w:t>, Doris Duke</w:t>
      </w:r>
    </w:p>
    <w:p w:rsidR="00C8039C" w:rsidRDefault="00C8039C">
      <w:pPr>
        <w:rPr>
          <w:sz w:val="20"/>
        </w:rPr>
      </w:pPr>
      <w:r>
        <w:rPr>
          <w:sz w:val="20"/>
        </w:rPr>
        <w:t>___ foundations</w:t>
      </w:r>
      <w:r>
        <w:rPr>
          <w:sz w:val="20"/>
        </w:rPr>
        <w:tab/>
      </w:r>
      <w:r>
        <w:rPr>
          <w:sz w:val="20"/>
        </w:rPr>
        <w:tab/>
      </w:r>
      <w:r>
        <w:rPr>
          <w:sz w:val="20"/>
        </w:rPr>
        <w:tab/>
      </w:r>
      <w:r>
        <w:rPr>
          <w:sz w:val="20"/>
        </w:rPr>
        <w:tab/>
        <w:t>American Enterprise Institute</w:t>
      </w:r>
    </w:p>
    <w:p w:rsidR="00C8039C" w:rsidRDefault="00C8039C">
      <w:pPr>
        <w:rPr>
          <w:sz w:val="20"/>
        </w:rPr>
      </w:pPr>
      <w:r>
        <w:rPr>
          <w:sz w:val="20"/>
        </w:rPr>
        <w:t>___policy discussion groups</w:t>
      </w:r>
      <w:r>
        <w:rPr>
          <w:sz w:val="20"/>
        </w:rPr>
        <w:tab/>
      </w:r>
      <w:r>
        <w:rPr>
          <w:sz w:val="20"/>
        </w:rPr>
        <w:tab/>
        <w:t>Council on Foreign Relations</w:t>
      </w:r>
    </w:p>
    <w:p w:rsidR="00C8039C" w:rsidRDefault="00C8039C">
      <w:pPr>
        <w:rPr>
          <w:sz w:val="20"/>
        </w:rPr>
      </w:pPr>
    </w:p>
    <w:p w:rsidR="00C8039C" w:rsidRDefault="00C8039C">
      <w:pPr>
        <w:rPr>
          <w:sz w:val="20"/>
        </w:rPr>
      </w:pPr>
      <w:r>
        <w:rPr>
          <w:sz w:val="20"/>
        </w:rPr>
        <w:t>17.-25. Identify and explain three ways that the corporate-conservative coalition controls the policy-planning network.</w:t>
      </w:r>
    </w:p>
    <w:p w:rsidR="00C8039C" w:rsidRDefault="00C8039C">
      <w:pPr>
        <w:rPr>
          <w:sz w:val="20"/>
        </w:rPr>
      </w:pPr>
    </w:p>
    <w:p w:rsidR="00C8039C" w:rsidRDefault="00C8039C">
      <w:pPr>
        <w:rPr>
          <w:sz w:val="20"/>
        </w:rPr>
      </w:pPr>
      <w:r>
        <w:rPr>
          <w:sz w:val="20"/>
        </w:rPr>
        <w:t>a.</w:t>
      </w:r>
    </w:p>
    <w:p w:rsidR="00C8039C" w:rsidRDefault="00C8039C">
      <w:pPr>
        <w:rPr>
          <w:sz w:val="20"/>
        </w:rPr>
      </w:pPr>
    </w:p>
    <w:p w:rsidR="00C8039C" w:rsidRDefault="00C8039C">
      <w:pPr>
        <w:rPr>
          <w:sz w:val="20"/>
        </w:rPr>
      </w:pPr>
    </w:p>
    <w:p w:rsidR="00C8039C" w:rsidRDefault="00C8039C">
      <w:pPr>
        <w:rPr>
          <w:sz w:val="20"/>
        </w:rPr>
      </w:pPr>
      <w:r>
        <w:rPr>
          <w:sz w:val="20"/>
        </w:rPr>
        <w:t>b.</w:t>
      </w:r>
    </w:p>
    <w:p w:rsidR="00C8039C" w:rsidRDefault="00C8039C">
      <w:pPr>
        <w:rPr>
          <w:sz w:val="20"/>
        </w:rPr>
      </w:pPr>
    </w:p>
    <w:p w:rsidR="00C8039C" w:rsidRDefault="00C8039C">
      <w:pPr>
        <w:rPr>
          <w:sz w:val="20"/>
        </w:rPr>
      </w:pPr>
    </w:p>
    <w:p w:rsidR="00C8039C" w:rsidRDefault="00C8039C">
      <w:pPr>
        <w:rPr>
          <w:sz w:val="20"/>
        </w:rPr>
      </w:pPr>
      <w:r>
        <w:rPr>
          <w:sz w:val="20"/>
        </w:rPr>
        <w:t xml:space="preserve">c.  </w:t>
      </w:r>
    </w:p>
    <w:p w:rsidR="00C8039C" w:rsidRDefault="00C8039C">
      <w:pPr>
        <w:rPr>
          <w:sz w:val="20"/>
        </w:rPr>
      </w:pPr>
    </w:p>
    <w:p w:rsidR="00C8039C" w:rsidRDefault="00C8039C">
      <w:pPr>
        <w:rPr>
          <w:sz w:val="20"/>
        </w:rPr>
      </w:pPr>
      <w:r>
        <w:rPr>
          <w:sz w:val="20"/>
        </w:rPr>
        <w:t>26.(t/f) The Heritage Foundation is an example of a corporate-conservative  think tank.</w:t>
      </w:r>
    </w:p>
    <w:p w:rsidR="00C8039C" w:rsidRDefault="00C8039C">
      <w:pPr>
        <w:rPr>
          <w:sz w:val="20"/>
        </w:rPr>
      </w:pPr>
    </w:p>
    <w:p w:rsidR="00C8039C" w:rsidRDefault="00C8039C">
      <w:pPr>
        <w:rPr>
          <w:sz w:val="20"/>
        </w:rPr>
      </w:pPr>
      <w:r>
        <w:rPr>
          <w:sz w:val="20"/>
        </w:rPr>
        <w:t>27.(m/c) All of the following are goals of the opinion shaping process EXCEPT:</w:t>
      </w:r>
    </w:p>
    <w:p w:rsidR="00C8039C" w:rsidRDefault="00C8039C">
      <w:pPr>
        <w:rPr>
          <w:sz w:val="20"/>
        </w:rPr>
      </w:pPr>
      <w:r>
        <w:rPr>
          <w:sz w:val="20"/>
        </w:rPr>
        <w:t xml:space="preserve">a. reinforce underlying principles of the American belief system. </w:t>
      </w:r>
    </w:p>
    <w:p w:rsidR="00C8039C" w:rsidRDefault="00C8039C">
      <w:pPr>
        <w:rPr>
          <w:sz w:val="20"/>
        </w:rPr>
      </w:pPr>
      <w:r>
        <w:rPr>
          <w:sz w:val="20"/>
        </w:rPr>
        <w:t>b. influence schools and voluntary associations.</w:t>
      </w:r>
    </w:p>
    <w:p w:rsidR="00C8039C" w:rsidRDefault="00C8039C">
      <w:pPr>
        <w:rPr>
          <w:sz w:val="20"/>
        </w:rPr>
      </w:pPr>
      <w:r>
        <w:rPr>
          <w:sz w:val="20"/>
        </w:rPr>
        <w:t>c. send the message that a person’s problems are a result of individual inadequacy.</w:t>
      </w:r>
    </w:p>
    <w:p w:rsidR="00C8039C" w:rsidRDefault="00C8039C">
      <w:pPr>
        <w:rPr>
          <w:sz w:val="20"/>
        </w:rPr>
      </w:pPr>
      <w:r>
        <w:rPr>
          <w:sz w:val="20"/>
        </w:rPr>
        <w:t>d. learn from polls and surveys how to frame policy to gain the public’s consent.</w:t>
      </w:r>
    </w:p>
    <w:p w:rsidR="00C8039C" w:rsidRDefault="00C8039C">
      <w:pPr>
        <w:rPr>
          <w:sz w:val="20"/>
        </w:rPr>
      </w:pPr>
      <w:r>
        <w:rPr>
          <w:sz w:val="20"/>
        </w:rPr>
        <w:t>e. none are exceptions.</w:t>
      </w:r>
    </w:p>
    <w:p w:rsidR="00C8039C" w:rsidRDefault="00C8039C">
      <w:pPr>
        <w:rPr>
          <w:sz w:val="20"/>
        </w:rPr>
      </w:pPr>
    </w:p>
    <w:p w:rsidR="00C8039C" w:rsidRDefault="00C8039C">
      <w:pPr>
        <w:rPr>
          <w:sz w:val="20"/>
        </w:rPr>
      </w:pPr>
      <w:r>
        <w:rPr>
          <w:sz w:val="20"/>
        </w:rPr>
        <w:t>28.(t/f) The National Smokers Alliance is an example of a front group.</w:t>
      </w:r>
    </w:p>
    <w:p w:rsidR="00C8039C" w:rsidRDefault="00C8039C">
      <w:pPr>
        <w:rPr>
          <w:sz w:val="20"/>
        </w:rPr>
      </w:pPr>
    </w:p>
    <w:p w:rsidR="00C8039C" w:rsidRDefault="00C8039C">
      <w:pPr>
        <w:rPr>
          <w:sz w:val="20"/>
        </w:rPr>
      </w:pPr>
      <w:r>
        <w:rPr>
          <w:sz w:val="20"/>
        </w:rPr>
        <w:t>29.(m/c) The Advertising Council places $1.55 billion worth of advertising each year.  It is responsible for all of the following EXCEPT:</w:t>
      </w:r>
    </w:p>
    <w:p w:rsidR="00C8039C" w:rsidRDefault="00C8039C">
      <w:pPr>
        <w:rPr>
          <w:sz w:val="20"/>
        </w:rPr>
      </w:pPr>
      <w:r>
        <w:rPr>
          <w:sz w:val="20"/>
        </w:rPr>
        <w:t>a. Smokey the Bear</w:t>
      </w:r>
      <w:r>
        <w:rPr>
          <w:sz w:val="20"/>
        </w:rPr>
        <w:tab/>
        <w:t xml:space="preserve">b. </w:t>
      </w:r>
      <w:proofErr w:type="spellStart"/>
      <w:r>
        <w:rPr>
          <w:sz w:val="20"/>
        </w:rPr>
        <w:t>McGruff</w:t>
      </w:r>
      <w:proofErr w:type="spellEnd"/>
      <w:r>
        <w:rPr>
          <w:sz w:val="20"/>
        </w:rPr>
        <w:t xml:space="preserve"> the Crime Dog</w:t>
      </w:r>
      <w:r>
        <w:rPr>
          <w:sz w:val="20"/>
        </w:rPr>
        <w:tab/>
      </w:r>
      <w:r>
        <w:rPr>
          <w:sz w:val="20"/>
        </w:rPr>
        <w:tab/>
        <w:t>c. Crackers the Corporate Crime Fighting Chicken</w:t>
      </w:r>
    </w:p>
    <w:p w:rsidR="00C8039C" w:rsidRDefault="00C8039C">
      <w:pPr>
        <w:rPr>
          <w:sz w:val="20"/>
        </w:rPr>
      </w:pPr>
    </w:p>
    <w:p w:rsidR="00C8039C" w:rsidRDefault="00C8039C">
      <w:pPr>
        <w:rPr>
          <w:sz w:val="20"/>
        </w:rPr>
      </w:pPr>
      <w:r>
        <w:rPr>
          <w:sz w:val="20"/>
        </w:rPr>
        <w:t>30. (t/f) Social issues (abortion, same-sex marriage)  are a key part of the corporate-conservative electoral strategy even though they are not issues of substantive concern to the power elite.</w:t>
      </w:r>
    </w:p>
    <w:p w:rsidR="00C8039C" w:rsidRDefault="00C8039C">
      <w:pPr>
        <w:rPr>
          <w:sz w:val="20"/>
        </w:rPr>
      </w:pPr>
    </w:p>
    <w:p w:rsidR="00C8039C" w:rsidRDefault="00C8039C">
      <w:pPr>
        <w:rPr>
          <w:sz w:val="20"/>
        </w:rPr>
      </w:pPr>
      <w:r>
        <w:rPr>
          <w:sz w:val="20"/>
        </w:rPr>
        <w:t xml:space="preserve">31.(m/c) </w:t>
      </w:r>
      <w:proofErr w:type="spellStart"/>
      <w:r>
        <w:rPr>
          <w:sz w:val="20"/>
        </w:rPr>
        <w:t>Domhoff’s</w:t>
      </w:r>
      <w:proofErr w:type="spellEnd"/>
      <w:r>
        <w:rPr>
          <w:sz w:val="20"/>
        </w:rPr>
        <w:t xml:space="preserve"> class domination theory of power is closest to which of the following?</w:t>
      </w:r>
    </w:p>
    <w:p w:rsidR="00C8039C" w:rsidRDefault="00C8039C">
      <w:pPr>
        <w:rPr>
          <w:sz w:val="20"/>
        </w:rPr>
      </w:pPr>
      <w:r>
        <w:rPr>
          <w:sz w:val="20"/>
        </w:rPr>
        <w:t>a. pluralism</w:t>
      </w:r>
      <w:r>
        <w:rPr>
          <w:sz w:val="20"/>
        </w:rPr>
        <w:tab/>
      </w:r>
      <w:r>
        <w:rPr>
          <w:sz w:val="20"/>
        </w:rPr>
        <w:tab/>
        <w:t>b. state autonomy</w:t>
      </w:r>
      <w:r>
        <w:rPr>
          <w:sz w:val="20"/>
        </w:rPr>
        <w:tab/>
      </w:r>
      <w:r>
        <w:rPr>
          <w:sz w:val="20"/>
        </w:rPr>
        <w:tab/>
      </w:r>
      <w:r>
        <w:rPr>
          <w:sz w:val="20"/>
        </w:rPr>
        <w:tab/>
        <w:t>c. elite.</w:t>
      </w:r>
    </w:p>
    <w:p w:rsidR="00C8039C" w:rsidRDefault="00C8039C">
      <w:pPr>
        <w:rPr>
          <w:sz w:val="20"/>
        </w:rPr>
      </w:pPr>
    </w:p>
    <w:p w:rsidR="00C8039C" w:rsidRDefault="00C8039C">
      <w:pPr>
        <w:rPr>
          <w:sz w:val="20"/>
        </w:rPr>
      </w:pPr>
      <w:r>
        <w:rPr>
          <w:sz w:val="20"/>
        </w:rPr>
        <w:t>32.(m/c) All of the following are goals of global power arrangements EXCEPT:</w:t>
      </w:r>
    </w:p>
    <w:p w:rsidR="00C8039C" w:rsidRDefault="00C8039C">
      <w:pPr>
        <w:rPr>
          <w:sz w:val="20"/>
        </w:rPr>
      </w:pPr>
      <w:r>
        <w:rPr>
          <w:sz w:val="20"/>
        </w:rPr>
        <w:t>a. cheap labor</w:t>
      </w:r>
      <w:r>
        <w:rPr>
          <w:sz w:val="20"/>
        </w:rPr>
        <w:tab/>
        <w:t>b. resources</w:t>
      </w:r>
      <w:r>
        <w:rPr>
          <w:sz w:val="20"/>
        </w:rPr>
        <w:tab/>
        <w:t>c. free trade</w:t>
      </w:r>
      <w:r>
        <w:rPr>
          <w:sz w:val="20"/>
        </w:rPr>
        <w:tab/>
        <w:t>d. open markets</w:t>
      </w:r>
      <w:r>
        <w:rPr>
          <w:sz w:val="20"/>
        </w:rPr>
        <w:tab/>
        <w:t>e. none are exceptions</w:t>
      </w:r>
    </w:p>
    <w:p w:rsidR="00C8039C" w:rsidRDefault="00C8039C">
      <w:pPr>
        <w:rPr>
          <w:sz w:val="20"/>
        </w:rPr>
      </w:pPr>
    </w:p>
    <w:p w:rsidR="00C8039C" w:rsidRDefault="00C8039C">
      <w:pPr>
        <w:rPr>
          <w:sz w:val="20"/>
        </w:rPr>
      </w:pPr>
    </w:p>
    <w:p w:rsidR="00C8039C" w:rsidRDefault="00C8039C">
      <w:pPr>
        <w:rPr>
          <w:sz w:val="20"/>
        </w:rPr>
      </w:pPr>
      <w:r>
        <w:rPr>
          <w:sz w:val="20"/>
        </w:rPr>
        <w:t xml:space="preserve">33.(m/c) According to </w:t>
      </w:r>
      <w:proofErr w:type="spellStart"/>
      <w:r>
        <w:rPr>
          <w:sz w:val="20"/>
        </w:rPr>
        <w:t>Domhoff</w:t>
      </w:r>
      <w:proofErr w:type="spellEnd"/>
      <w:r>
        <w:rPr>
          <w:sz w:val="20"/>
        </w:rPr>
        <w:t>, the pluralist theory of power overlooks all of the following EXCEPT:</w:t>
      </w:r>
    </w:p>
    <w:p w:rsidR="00C8039C" w:rsidRDefault="00C8039C">
      <w:pPr>
        <w:rPr>
          <w:sz w:val="20"/>
        </w:rPr>
      </w:pPr>
      <w:r>
        <w:rPr>
          <w:sz w:val="20"/>
        </w:rPr>
        <w:t>a. power of public opinion to influence elected officials.</w:t>
      </w:r>
    </w:p>
    <w:p w:rsidR="00C8039C" w:rsidRDefault="00C8039C">
      <w:pPr>
        <w:rPr>
          <w:sz w:val="20"/>
        </w:rPr>
      </w:pPr>
      <w:r>
        <w:rPr>
          <w:sz w:val="20"/>
        </w:rPr>
        <w:t>b. the role of the public-opinion shaping network.</w:t>
      </w:r>
    </w:p>
    <w:p w:rsidR="00C8039C" w:rsidRDefault="00C8039C">
      <w:pPr>
        <w:rPr>
          <w:sz w:val="20"/>
        </w:rPr>
      </w:pPr>
      <w:r>
        <w:rPr>
          <w:sz w:val="20"/>
        </w:rPr>
        <w:t>c. the domination of each party by the power elite.</w:t>
      </w:r>
    </w:p>
    <w:p w:rsidR="00C8039C" w:rsidRDefault="00C8039C">
      <w:pPr>
        <w:rPr>
          <w:sz w:val="20"/>
        </w:rPr>
      </w:pPr>
      <w:r>
        <w:rPr>
          <w:sz w:val="20"/>
        </w:rPr>
        <w:t>d. the difference between individual rights and real power.</w:t>
      </w:r>
    </w:p>
    <w:p w:rsidR="00C8039C" w:rsidRDefault="00C8039C">
      <w:pPr>
        <w:rPr>
          <w:sz w:val="20"/>
        </w:rPr>
      </w:pPr>
      <w:r>
        <w:rPr>
          <w:sz w:val="20"/>
        </w:rPr>
        <w:t>e. none are exceptions.</w:t>
      </w:r>
    </w:p>
    <w:p w:rsidR="00C8039C" w:rsidRDefault="00C8039C">
      <w:pPr>
        <w:rPr>
          <w:sz w:val="20"/>
        </w:rPr>
      </w:pPr>
    </w:p>
    <w:p w:rsidR="00C8039C" w:rsidRDefault="00C8039C">
      <w:pPr>
        <w:rPr>
          <w:sz w:val="20"/>
        </w:rPr>
      </w:pPr>
      <w:r>
        <w:rPr>
          <w:sz w:val="20"/>
        </w:rPr>
        <w:t xml:space="preserve">34.-42. Explain how each of the following works towards achieving the goals of the </w:t>
      </w:r>
      <w:proofErr w:type="spellStart"/>
      <w:r>
        <w:rPr>
          <w:sz w:val="20"/>
        </w:rPr>
        <w:t>MNCs</w:t>
      </w:r>
      <w:proofErr w:type="spellEnd"/>
      <w:r>
        <w:rPr>
          <w:sz w:val="20"/>
        </w:rPr>
        <w:t>. Use terms from lectures and study guide.</w:t>
      </w:r>
    </w:p>
    <w:p w:rsidR="00C8039C" w:rsidRDefault="00C8039C">
      <w:pPr>
        <w:rPr>
          <w:sz w:val="20"/>
        </w:rPr>
      </w:pPr>
    </w:p>
    <w:p w:rsidR="00C8039C" w:rsidRDefault="00C8039C">
      <w:pPr>
        <w:rPr>
          <w:sz w:val="20"/>
        </w:rPr>
      </w:pPr>
      <w:r>
        <w:rPr>
          <w:sz w:val="20"/>
        </w:rPr>
        <w:t>a. Establishing and supporting third world elite.</w:t>
      </w: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r>
        <w:rPr>
          <w:sz w:val="20"/>
        </w:rPr>
        <w:t>b. Debt</w:t>
      </w:r>
    </w:p>
    <w:p w:rsidR="00C8039C" w:rsidRDefault="00C8039C">
      <w:pPr>
        <w:rPr>
          <w:sz w:val="20"/>
        </w:rPr>
      </w:pPr>
    </w:p>
    <w:p w:rsidR="00C8039C" w:rsidRDefault="00C8039C">
      <w:pPr>
        <w:rPr>
          <w:sz w:val="20"/>
        </w:rPr>
      </w:pPr>
    </w:p>
    <w:p w:rsidR="00C8039C" w:rsidRDefault="00C8039C">
      <w:pPr>
        <w:rPr>
          <w:sz w:val="20"/>
        </w:rPr>
      </w:pPr>
      <w:r>
        <w:rPr>
          <w:sz w:val="20"/>
        </w:rPr>
        <w:t>c. Structural adjustment</w:t>
      </w:r>
    </w:p>
    <w:p w:rsidR="00C8039C" w:rsidRDefault="00C8039C">
      <w:pPr>
        <w:rPr>
          <w:sz w:val="20"/>
        </w:rPr>
      </w:pPr>
    </w:p>
    <w:p w:rsidR="00C8039C" w:rsidRDefault="00C8039C">
      <w:pPr>
        <w:rPr>
          <w:sz w:val="20"/>
        </w:rPr>
      </w:pPr>
    </w:p>
    <w:p w:rsidR="00C8039C" w:rsidRDefault="00C8039C">
      <w:pPr>
        <w:rPr>
          <w:sz w:val="20"/>
        </w:rPr>
      </w:pPr>
      <w:r>
        <w:rPr>
          <w:sz w:val="20"/>
        </w:rPr>
        <w:t>43.(m/c) All of the following were factors which created the conditions for the early labor movement EXCEPT:</w:t>
      </w:r>
    </w:p>
    <w:p w:rsidR="00C8039C" w:rsidRDefault="00C8039C">
      <w:pPr>
        <w:rPr>
          <w:sz w:val="20"/>
        </w:rPr>
      </w:pPr>
      <w:r>
        <w:rPr>
          <w:sz w:val="20"/>
        </w:rPr>
        <w:t>a. industrialization</w:t>
      </w:r>
      <w:r>
        <w:rPr>
          <w:sz w:val="20"/>
        </w:rPr>
        <w:tab/>
        <w:t>b. urbanization</w:t>
      </w:r>
      <w:r>
        <w:rPr>
          <w:sz w:val="20"/>
        </w:rPr>
        <w:tab/>
      </w:r>
      <w:r>
        <w:rPr>
          <w:sz w:val="20"/>
        </w:rPr>
        <w:tab/>
        <w:t>c. immigration</w:t>
      </w:r>
    </w:p>
    <w:p w:rsidR="00C8039C" w:rsidRDefault="00C8039C">
      <w:pPr>
        <w:rPr>
          <w:sz w:val="20"/>
        </w:rPr>
      </w:pPr>
      <w:r>
        <w:rPr>
          <w:sz w:val="20"/>
        </w:rPr>
        <w:t>d. wage dependent labor</w:t>
      </w:r>
      <w:r>
        <w:rPr>
          <w:sz w:val="20"/>
        </w:rPr>
        <w:tab/>
        <w:t>e. none are exceptions</w:t>
      </w:r>
    </w:p>
    <w:p w:rsidR="00C8039C" w:rsidRDefault="00C8039C">
      <w:pPr>
        <w:rPr>
          <w:sz w:val="20"/>
        </w:rPr>
      </w:pPr>
    </w:p>
    <w:p w:rsidR="00C8039C" w:rsidRDefault="00C8039C">
      <w:pPr>
        <w:rPr>
          <w:sz w:val="20"/>
        </w:rPr>
      </w:pPr>
      <w:r>
        <w:rPr>
          <w:sz w:val="20"/>
        </w:rPr>
        <w:t>44.(m/c) All of the following were actions taken by the early labor movement EXCEPT:</w:t>
      </w:r>
    </w:p>
    <w:p w:rsidR="00C8039C" w:rsidRDefault="00C8039C">
      <w:pPr>
        <w:rPr>
          <w:sz w:val="20"/>
        </w:rPr>
      </w:pPr>
      <w:r>
        <w:rPr>
          <w:sz w:val="20"/>
        </w:rPr>
        <w:t>a. strikes</w:t>
      </w:r>
      <w:r>
        <w:rPr>
          <w:sz w:val="20"/>
        </w:rPr>
        <w:tab/>
      </w:r>
      <w:r>
        <w:rPr>
          <w:sz w:val="20"/>
        </w:rPr>
        <w:tab/>
        <w:t>b. boycotts</w:t>
      </w:r>
      <w:r>
        <w:rPr>
          <w:sz w:val="20"/>
        </w:rPr>
        <w:tab/>
        <w:t>c. sabotage</w:t>
      </w:r>
      <w:r>
        <w:rPr>
          <w:sz w:val="20"/>
        </w:rPr>
        <w:tab/>
        <w:t>d. union organizing</w:t>
      </w:r>
      <w:r>
        <w:rPr>
          <w:sz w:val="20"/>
        </w:rPr>
        <w:tab/>
        <w:t>e. none are exceptions.</w:t>
      </w:r>
    </w:p>
    <w:p w:rsidR="00C8039C" w:rsidRDefault="00C8039C">
      <w:pPr>
        <w:rPr>
          <w:sz w:val="20"/>
        </w:rPr>
      </w:pPr>
    </w:p>
    <w:p w:rsidR="00C8039C" w:rsidRDefault="00C8039C">
      <w:pPr>
        <w:rPr>
          <w:sz w:val="20"/>
        </w:rPr>
      </w:pPr>
      <w:r>
        <w:rPr>
          <w:sz w:val="20"/>
        </w:rPr>
        <w:t>45.(t/f) Corporations would hire employees of the Pinkerton Detective Agency to help break strikes.</w:t>
      </w:r>
    </w:p>
    <w:p w:rsidR="00C8039C" w:rsidRDefault="00C8039C">
      <w:pPr>
        <w:rPr>
          <w:sz w:val="20"/>
        </w:rPr>
      </w:pPr>
    </w:p>
    <w:p w:rsidR="00C8039C" w:rsidRDefault="00C8039C">
      <w:pPr>
        <w:rPr>
          <w:sz w:val="20"/>
        </w:rPr>
      </w:pPr>
      <w:r>
        <w:rPr>
          <w:sz w:val="20"/>
        </w:rPr>
        <w:t>46.(t/f) The Gospel of Mass Consumption was a government and corporate plan to mass produce consumers.</w:t>
      </w:r>
    </w:p>
    <w:p w:rsidR="00C8039C" w:rsidRDefault="00C8039C">
      <w:pPr>
        <w:rPr>
          <w:sz w:val="20"/>
        </w:rPr>
      </w:pPr>
    </w:p>
    <w:p w:rsidR="00C8039C" w:rsidRDefault="00C8039C">
      <w:pPr>
        <w:rPr>
          <w:sz w:val="20"/>
        </w:rPr>
      </w:pPr>
      <w:r>
        <w:rPr>
          <w:sz w:val="20"/>
        </w:rPr>
        <w:t>47.(t/f) During the Great Upheaval of the 1880s, courts ruled that boycotts were illegal, calling them a criminal conspiracy.</w:t>
      </w:r>
    </w:p>
    <w:p w:rsidR="00C8039C" w:rsidRDefault="00C8039C">
      <w:pPr>
        <w:rPr>
          <w:sz w:val="20"/>
        </w:rPr>
      </w:pPr>
    </w:p>
    <w:p w:rsidR="00C8039C" w:rsidRDefault="00C8039C">
      <w:pPr>
        <w:rPr>
          <w:sz w:val="20"/>
        </w:rPr>
      </w:pPr>
      <w:r>
        <w:rPr>
          <w:sz w:val="20"/>
        </w:rPr>
        <w:t>48.(m/c) All of the following represent the compromise that the power structure made with labor during the depression EXCEPT:</w:t>
      </w:r>
    </w:p>
    <w:p w:rsidR="00C8039C" w:rsidRDefault="00C8039C">
      <w:pPr>
        <w:rPr>
          <w:sz w:val="20"/>
        </w:rPr>
      </w:pPr>
      <w:r>
        <w:rPr>
          <w:sz w:val="20"/>
        </w:rPr>
        <w:t>a. establishment of a minimum wage</w:t>
      </w:r>
      <w:r>
        <w:rPr>
          <w:sz w:val="20"/>
        </w:rPr>
        <w:tab/>
        <w:t>b. Social Security</w:t>
      </w:r>
      <w:r>
        <w:rPr>
          <w:sz w:val="20"/>
        </w:rPr>
        <w:tab/>
      </w:r>
      <w:r>
        <w:rPr>
          <w:sz w:val="20"/>
        </w:rPr>
        <w:tab/>
        <w:t>c. Unemployment insurance</w:t>
      </w:r>
    </w:p>
    <w:p w:rsidR="00C8039C" w:rsidRDefault="00C8039C">
      <w:pPr>
        <w:rPr>
          <w:sz w:val="20"/>
        </w:rPr>
      </w:pPr>
      <w:r>
        <w:rPr>
          <w:sz w:val="20"/>
        </w:rPr>
        <w:t>d. collective bargaining</w:t>
      </w:r>
      <w:r>
        <w:rPr>
          <w:sz w:val="20"/>
        </w:rPr>
        <w:tab/>
      </w:r>
      <w:r>
        <w:rPr>
          <w:sz w:val="20"/>
        </w:rPr>
        <w:tab/>
      </w:r>
      <w:r>
        <w:rPr>
          <w:sz w:val="20"/>
        </w:rPr>
        <w:tab/>
        <w:t>e. all of the above</w:t>
      </w:r>
    </w:p>
    <w:p w:rsidR="00C8039C" w:rsidRDefault="00C8039C">
      <w:pPr>
        <w:rPr>
          <w:sz w:val="20"/>
        </w:rPr>
      </w:pPr>
    </w:p>
    <w:p w:rsidR="00C8039C" w:rsidRDefault="00C8039C">
      <w:pPr>
        <w:rPr>
          <w:sz w:val="20"/>
        </w:rPr>
      </w:pPr>
      <w:r>
        <w:rPr>
          <w:sz w:val="20"/>
        </w:rPr>
        <w:t xml:space="preserve">49.-54. Explain how the following factors led to the decline of labor power in the US. </w:t>
      </w:r>
    </w:p>
    <w:p w:rsidR="00C8039C" w:rsidRDefault="00C8039C" w:rsidP="00C8039C">
      <w:pPr>
        <w:rPr>
          <w:sz w:val="20"/>
        </w:rPr>
      </w:pPr>
    </w:p>
    <w:p w:rsidR="00C8039C" w:rsidRDefault="00C8039C" w:rsidP="00C8039C">
      <w:pPr>
        <w:rPr>
          <w:sz w:val="20"/>
        </w:rPr>
      </w:pPr>
      <w:proofErr w:type="spellStart"/>
      <w:r>
        <w:rPr>
          <w:sz w:val="20"/>
        </w:rPr>
        <w:t>a.post</w:t>
      </w:r>
      <w:proofErr w:type="spellEnd"/>
      <w:r>
        <w:rPr>
          <w:sz w:val="20"/>
        </w:rPr>
        <w:t>-WWII economic boom</w:t>
      </w:r>
    </w:p>
    <w:p w:rsidR="00C8039C" w:rsidRDefault="00C8039C" w:rsidP="00C8039C">
      <w:pPr>
        <w:rPr>
          <w:sz w:val="20"/>
        </w:rPr>
      </w:pPr>
    </w:p>
    <w:p w:rsidR="00C8039C" w:rsidRDefault="00C8039C" w:rsidP="00C8039C">
      <w:pPr>
        <w:rPr>
          <w:sz w:val="20"/>
        </w:rPr>
      </w:pPr>
    </w:p>
    <w:p w:rsidR="00C8039C" w:rsidRDefault="00C8039C" w:rsidP="00C8039C">
      <w:pPr>
        <w:rPr>
          <w:sz w:val="20"/>
        </w:rPr>
      </w:pPr>
      <w:r>
        <w:rPr>
          <w:sz w:val="20"/>
        </w:rPr>
        <w:t>b. deindustrialization</w:t>
      </w: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r>
        <w:rPr>
          <w:sz w:val="20"/>
        </w:rPr>
        <w:t>c. cold war</w:t>
      </w:r>
    </w:p>
    <w:p w:rsidR="00C8039C" w:rsidRDefault="00C8039C">
      <w:pPr>
        <w:rPr>
          <w:sz w:val="20"/>
        </w:rPr>
      </w:pPr>
    </w:p>
    <w:p w:rsidR="00C8039C" w:rsidRDefault="00C8039C">
      <w:pPr>
        <w:rPr>
          <w:sz w:val="20"/>
        </w:rPr>
      </w:pPr>
    </w:p>
    <w:p w:rsidR="00C8039C" w:rsidRDefault="00C8039C">
      <w:pPr>
        <w:rPr>
          <w:sz w:val="20"/>
        </w:rPr>
      </w:pPr>
    </w:p>
    <w:p w:rsidR="00C8039C" w:rsidRDefault="00C8039C">
      <w:pPr>
        <w:rPr>
          <w:sz w:val="20"/>
        </w:rPr>
      </w:pPr>
      <w:r>
        <w:rPr>
          <w:sz w:val="20"/>
        </w:rPr>
        <w:t>55.(m/c) All of the following were ways that disenfranchised black voters in the South EXCEPT:</w:t>
      </w:r>
    </w:p>
    <w:p w:rsidR="00C8039C" w:rsidRDefault="00C8039C">
      <w:pPr>
        <w:rPr>
          <w:sz w:val="20"/>
        </w:rPr>
      </w:pPr>
      <w:r>
        <w:rPr>
          <w:sz w:val="20"/>
        </w:rPr>
        <w:t>a. poll taxes</w:t>
      </w:r>
      <w:r>
        <w:rPr>
          <w:sz w:val="20"/>
        </w:rPr>
        <w:tab/>
      </w:r>
      <w:r>
        <w:rPr>
          <w:sz w:val="20"/>
        </w:rPr>
        <w:tab/>
        <w:t>b. literacy test</w:t>
      </w:r>
      <w:r>
        <w:rPr>
          <w:sz w:val="20"/>
        </w:rPr>
        <w:tab/>
      </w:r>
      <w:r>
        <w:rPr>
          <w:sz w:val="20"/>
        </w:rPr>
        <w:tab/>
        <w:t>c. exclusionary primaries</w:t>
      </w:r>
    </w:p>
    <w:p w:rsidR="00C8039C" w:rsidRDefault="00C8039C">
      <w:pPr>
        <w:rPr>
          <w:sz w:val="20"/>
        </w:rPr>
      </w:pPr>
      <w:r>
        <w:rPr>
          <w:sz w:val="20"/>
        </w:rPr>
        <w:t>d. voter registration</w:t>
      </w:r>
      <w:r>
        <w:rPr>
          <w:sz w:val="20"/>
        </w:rPr>
        <w:tab/>
        <w:t>e. none are exceptions</w:t>
      </w:r>
    </w:p>
    <w:p w:rsidR="00C8039C" w:rsidRDefault="00C8039C">
      <w:pPr>
        <w:rPr>
          <w:sz w:val="20"/>
        </w:rPr>
      </w:pPr>
    </w:p>
    <w:p w:rsidR="00C8039C" w:rsidRDefault="00C8039C">
      <w:pPr>
        <w:rPr>
          <w:sz w:val="20"/>
        </w:rPr>
      </w:pPr>
      <w:r>
        <w:rPr>
          <w:sz w:val="20"/>
        </w:rPr>
        <w:t>56.(t/f) Lynching was a public ritual that reinforced the system of power in the South.</w:t>
      </w:r>
    </w:p>
    <w:p w:rsidR="00C8039C" w:rsidRDefault="00C8039C">
      <w:pPr>
        <w:rPr>
          <w:sz w:val="20"/>
        </w:rPr>
      </w:pPr>
    </w:p>
    <w:p w:rsidR="00C8039C" w:rsidRDefault="00C8039C">
      <w:pPr>
        <w:rPr>
          <w:sz w:val="20"/>
        </w:rPr>
      </w:pPr>
      <w:r>
        <w:rPr>
          <w:sz w:val="20"/>
        </w:rPr>
        <w:t>57.(t/f) The reason for the backlash  against integration in America after the Brown v Board of Education ruling was because integration happened so fast and was so widespread.</w:t>
      </w:r>
    </w:p>
    <w:p w:rsidR="00C8039C" w:rsidRDefault="00C8039C">
      <w:pPr>
        <w:rPr>
          <w:sz w:val="20"/>
        </w:rPr>
      </w:pPr>
    </w:p>
    <w:p w:rsidR="00C8039C" w:rsidRDefault="00C8039C">
      <w:pPr>
        <w:rPr>
          <w:sz w:val="20"/>
        </w:rPr>
      </w:pPr>
      <w:r>
        <w:rPr>
          <w:sz w:val="20"/>
        </w:rPr>
        <w:t>58.(m/c) All of the following were actions taken by civil rights groups EXCEPT:</w:t>
      </w:r>
    </w:p>
    <w:p w:rsidR="00C8039C" w:rsidRDefault="00C8039C">
      <w:pPr>
        <w:rPr>
          <w:sz w:val="20"/>
        </w:rPr>
      </w:pPr>
      <w:r>
        <w:rPr>
          <w:sz w:val="20"/>
        </w:rPr>
        <w:t>a. sit-ins</w:t>
      </w:r>
      <w:r>
        <w:rPr>
          <w:sz w:val="20"/>
        </w:rPr>
        <w:tab/>
      </w:r>
      <w:r>
        <w:rPr>
          <w:sz w:val="20"/>
        </w:rPr>
        <w:tab/>
        <w:t>b. sabotage</w:t>
      </w:r>
      <w:r>
        <w:rPr>
          <w:sz w:val="20"/>
        </w:rPr>
        <w:tab/>
        <w:t>c. freedom rides</w:t>
      </w:r>
      <w:r>
        <w:rPr>
          <w:sz w:val="20"/>
        </w:rPr>
        <w:tab/>
      </w:r>
      <w:r>
        <w:rPr>
          <w:sz w:val="20"/>
        </w:rPr>
        <w:tab/>
        <w:t>d. voter registration drives</w:t>
      </w:r>
    </w:p>
    <w:p w:rsidR="00C8039C" w:rsidRDefault="00C8039C">
      <w:pPr>
        <w:rPr>
          <w:sz w:val="20"/>
        </w:rPr>
      </w:pPr>
      <w:r>
        <w:rPr>
          <w:sz w:val="20"/>
        </w:rPr>
        <w:t>e. none are exceptions</w:t>
      </w:r>
    </w:p>
    <w:p w:rsidR="00C8039C" w:rsidRDefault="00C8039C">
      <w:pPr>
        <w:rPr>
          <w:sz w:val="20"/>
        </w:rPr>
      </w:pPr>
    </w:p>
    <w:p w:rsidR="00C8039C" w:rsidRDefault="00C8039C">
      <w:pPr>
        <w:rPr>
          <w:sz w:val="20"/>
        </w:rPr>
      </w:pPr>
      <w:r>
        <w:rPr>
          <w:sz w:val="20"/>
        </w:rPr>
        <w:t>59.(t/f) COINTELPRO was an FBI program designed to protect the leaders of the civil rights movement from harassment and violence from groups like the KKK.</w:t>
      </w:r>
    </w:p>
    <w:p w:rsidR="00C8039C" w:rsidRDefault="00C8039C">
      <w:pPr>
        <w:rPr>
          <w:sz w:val="20"/>
        </w:rPr>
      </w:pPr>
    </w:p>
    <w:p w:rsidR="00C8039C" w:rsidRDefault="00C8039C">
      <w:pPr>
        <w:rPr>
          <w:sz w:val="20"/>
        </w:rPr>
      </w:pPr>
      <w:r>
        <w:rPr>
          <w:sz w:val="20"/>
        </w:rPr>
        <w:t>60.(m/c) GIs engaged in which of the following anti-war actions?</w:t>
      </w:r>
    </w:p>
    <w:p w:rsidR="00C8039C" w:rsidRDefault="00C8039C">
      <w:pPr>
        <w:rPr>
          <w:sz w:val="20"/>
        </w:rPr>
      </w:pPr>
      <w:r>
        <w:rPr>
          <w:sz w:val="20"/>
        </w:rPr>
        <w:t xml:space="preserve">a. </w:t>
      </w:r>
      <w:proofErr w:type="spellStart"/>
      <w:r>
        <w:rPr>
          <w:sz w:val="20"/>
        </w:rPr>
        <w:t>fragging</w:t>
      </w:r>
      <w:proofErr w:type="spellEnd"/>
      <w:r>
        <w:rPr>
          <w:sz w:val="20"/>
        </w:rPr>
        <w:tab/>
        <w:t>b. search and avoid missions</w:t>
      </w:r>
      <w:r>
        <w:rPr>
          <w:sz w:val="20"/>
        </w:rPr>
        <w:tab/>
      </w:r>
      <w:r>
        <w:rPr>
          <w:sz w:val="20"/>
        </w:rPr>
        <w:tab/>
        <w:t>c. wearing peace symbols</w:t>
      </w:r>
    </w:p>
    <w:p w:rsidR="00C8039C" w:rsidRDefault="00C8039C">
      <w:pPr>
        <w:rPr>
          <w:sz w:val="20"/>
        </w:rPr>
      </w:pPr>
      <w:r>
        <w:rPr>
          <w:sz w:val="20"/>
        </w:rPr>
        <w:t>d. refusal to fight</w:t>
      </w:r>
      <w:r>
        <w:rPr>
          <w:sz w:val="20"/>
        </w:rPr>
        <w:tab/>
      </w:r>
      <w:r>
        <w:rPr>
          <w:sz w:val="20"/>
        </w:rPr>
        <w:tab/>
        <w:t>e. all of above</w:t>
      </w:r>
    </w:p>
    <w:p w:rsidR="00C8039C" w:rsidRDefault="00C8039C">
      <w:pPr>
        <w:rPr>
          <w:sz w:val="20"/>
        </w:rPr>
      </w:pPr>
    </w:p>
    <w:p w:rsidR="00C8039C" w:rsidRDefault="00C8039C">
      <w:pPr>
        <w:rPr>
          <w:sz w:val="20"/>
        </w:rPr>
      </w:pPr>
      <w:r>
        <w:rPr>
          <w:sz w:val="20"/>
        </w:rPr>
        <w:t>61.(t/f) According to the official FBI report, National Guardsmen fired on Kent State students because they felt threatened.</w:t>
      </w:r>
    </w:p>
    <w:p w:rsidR="00C8039C" w:rsidRDefault="00C8039C">
      <w:pPr>
        <w:rPr>
          <w:sz w:val="20"/>
        </w:rPr>
      </w:pPr>
    </w:p>
    <w:p w:rsidR="00C8039C" w:rsidRDefault="00C8039C">
      <w:pPr>
        <w:rPr>
          <w:sz w:val="20"/>
        </w:rPr>
      </w:pPr>
      <w:r>
        <w:rPr>
          <w:sz w:val="20"/>
        </w:rPr>
        <w:t>62.(t/f) One of the goals of the protests in Seattle in 1999 was to disrupt the IMF meeting.</w:t>
      </w:r>
    </w:p>
    <w:p w:rsidR="00C8039C" w:rsidRDefault="00C8039C">
      <w:pPr>
        <w:rPr>
          <w:sz w:val="20"/>
        </w:rPr>
      </w:pPr>
    </w:p>
    <w:p w:rsidR="00C8039C" w:rsidRDefault="00C8039C">
      <w:pPr>
        <w:rPr>
          <w:sz w:val="20"/>
        </w:rPr>
      </w:pPr>
      <w:r>
        <w:rPr>
          <w:sz w:val="20"/>
        </w:rPr>
        <w:t xml:space="preserve">63. Countries are suing </w:t>
      </w:r>
      <w:proofErr w:type="spellStart"/>
      <w:r>
        <w:rPr>
          <w:sz w:val="20"/>
        </w:rPr>
        <w:t>MNCs</w:t>
      </w:r>
      <w:proofErr w:type="spellEnd"/>
      <w:r>
        <w:rPr>
          <w:sz w:val="20"/>
        </w:rPr>
        <w:t xml:space="preserve"> based in the U.S. under what law?_____________________,</w:t>
      </w:r>
    </w:p>
    <w:p w:rsidR="00C8039C" w:rsidRDefault="00C8039C">
      <w:pPr>
        <w:rPr>
          <w:sz w:val="20"/>
        </w:rPr>
      </w:pPr>
    </w:p>
    <w:p w:rsidR="00C8039C" w:rsidRDefault="00C8039C">
      <w:pPr>
        <w:rPr>
          <w:sz w:val="20"/>
        </w:rPr>
      </w:pPr>
      <w:r>
        <w:rPr>
          <w:sz w:val="20"/>
        </w:rPr>
        <w:t>64.(m/c) Countries in the Third World are doing all of the following EXCEPT:</w:t>
      </w:r>
    </w:p>
    <w:p w:rsidR="00C8039C" w:rsidRDefault="00C8039C">
      <w:pPr>
        <w:rPr>
          <w:sz w:val="20"/>
        </w:rPr>
      </w:pPr>
      <w:r>
        <w:rPr>
          <w:sz w:val="20"/>
        </w:rPr>
        <w:t>a. electing leaders who reject loans from the IMF and World Bank.</w:t>
      </w:r>
    </w:p>
    <w:p w:rsidR="00C8039C" w:rsidRDefault="00C8039C">
      <w:pPr>
        <w:rPr>
          <w:sz w:val="20"/>
        </w:rPr>
      </w:pPr>
      <w:r>
        <w:rPr>
          <w:sz w:val="20"/>
        </w:rPr>
        <w:t>b. nationalizing their resources.</w:t>
      </w:r>
      <w:r>
        <w:rPr>
          <w:sz w:val="20"/>
        </w:rPr>
        <w:tab/>
        <w:t xml:space="preserve">c. evicting U.S. military bases </w:t>
      </w:r>
    </w:p>
    <w:p w:rsidR="00C8039C" w:rsidRDefault="00C8039C">
      <w:pPr>
        <w:rPr>
          <w:sz w:val="20"/>
        </w:rPr>
      </w:pPr>
      <w:r>
        <w:rPr>
          <w:sz w:val="20"/>
        </w:rPr>
        <w:t>d. rejecting international treaties like the FTAA</w:t>
      </w:r>
      <w:r>
        <w:rPr>
          <w:sz w:val="20"/>
        </w:rPr>
        <w:tab/>
      </w:r>
      <w:r>
        <w:rPr>
          <w:sz w:val="20"/>
        </w:rPr>
        <w:tab/>
        <w:t>e. none are exceptions</w:t>
      </w:r>
    </w:p>
    <w:p w:rsidR="00C8039C" w:rsidRDefault="00C8039C">
      <w:pPr>
        <w:rPr>
          <w:sz w:val="20"/>
        </w:rPr>
      </w:pPr>
    </w:p>
    <w:p w:rsidR="00C8039C" w:rsidRDefault="00C8039C">
      <w:pPr>
        <w:rPr>
          <w:sz w:val="20"/>
        </w:rPr>
      </w:pPr>
      <w:r>
        <w:rPr>
          <w:sz w:val="20"/>
        </w:rPr>
        <w:t>65.-68. Identify four consequences of globalization that might account for popular resistance to global trade agreements and structural adjustment plans.</w:t>
      </w:r>
    </w:p>
    <w:p w:rsidR="00C8039C" w:rsidRDefault="00C8039C">
      <w:pPr>
        <w:rPr>
          <w:sz w:val="20"/>
        </w:rPr>
      </w:pPr>
      <w:r>
        <w:rPr>
          <w:sz w:val="20"/>
        </w:rPr>
        <w:t>a.</w:t>
      </w:r>
      <w:r>
        <w:rPr>
          <w:sz w:val="20"/>
        </w:rPr>
        <w:tab/>
      </w:r>
      <w:r>
        <w:rPr>
          <w:sz w:val="20"/>
        </w:rPr>
        <w:tab/>
      </w:r>
      <w:r>
        <w:rPr>
          <w:sz w:val="20"/>
        </w:rPr>
        <w:tab/>
      </w:r>
      <w:r>
        <w:rPr>
          <w:sz w:val="20"/>
        </w:rPr>
        <w:tab/>
        <w:t>b.</w:t>
      </w:r>
      <w:r>
        <w:rPr>
          <w:sz w:val="20"/>
        </w:rPr>
        <w:tab/>
      </w:r>
      <w:r>
        <w:rPr>
          <w:sz w:val="20"/>
        </w:rPr>
        <w:tab/>
      </w:r>
      <w:r>
        <w:rPr>
          <w:sz w:val="20"/>
        </w:rPr>
        <w:tab/>
        <w:t>c.</w:t>
      </w:r>
      <w:r>
        <w:rPr>
          <w:sz w:val="20"/>
        </w:rPr>
        <w:tab/>
      </w:r>
      <w:r>
        <w:rPr>
          <w:sz w:val="20"/>
        </w:rPr>
        <w:tab/>
      </w:r>
      <w:r>
        <w:rPr>
          <w:sz w:val="20"/>
        </w:rPr>
        <w:tab/>
        <w:t xml:space="preserve">d. </w:t>
      </w:r>
    </w:p>
    <w:p w:rsidR="00C8039C" w:rsidRDefault="00C8039C">
      <w:pPr>
        <w:rPr>
          <w:sz w:val="20"/>
        </w:rPr>
      </w:pPr>
    </w:p>
    <w:p w:rsidR="00C8039C" w:rsidRDefault="00C8039C">
      <w:pPr>
        <w:rPr>
          <w:sz w:val="20"/>
        </w:rPr>
      </w:pPr>
      <w:r>
        <w:rPr>
          <w:sz w:val="20"/>
        </w:rPr>
        <w:t>70.(m/c) The Christian Right became a political force in the 1970s as a backlash against which of the following movements.</w:t>
      </w:r>
    </w:p>
    <w:p w:rsidR="00C8039C" w:rsidRDefault="00C8039C">
      <w:pPr>
        <w:rPr>
          <w:sz w:val="20"/>
        </w:rPr>
      </w:pPr>
      <w:r>
        <w:rPr>
          <w:sz w:val="20"/>
        </w:rPr>
        <w:t>a. Civil Rights</w:t>
      </w:r>
      <w:r>
        <w:rPr>
          <w:sz w:val="20"/>
        </w:rPr>
        <w:tab/>
        <w:t>b. Women’s Rights</w:t>
      </w:r>
      <w:r>
        <w:rPr>
          <w:sz w:val="20"/>
        </w:rPr>
        <w:tab/>
        <w:t>c. Gay Rights</w:t>
      </w:r>
      <w:r>
        <w:rPr>
          <w:sz w:val="20"/>
        </w:rPr>
        <w:tab/>
        <w:t>d. b and c</w:t>
      </w:r>
      <w:r>
        <w:rPr>
          <w:sz w:val="20"/>
        </w:rPr>
        <w:tab/>
        <w:t>e. all of above</w:t>
      </w:r>
    </w:p>
    <w:p w:rsidR="00C8039C" w:rsidRDefault="00C8039C">
      <w:pPr>
        <w:rPr>
          <w:sz w:val="20"/>
        </w:rPr>
      </w:pPr>
    </w:p>
    <w:p w:rsidR="00C8039C" w:rsidRDefault="00C8039C">
      <w:pPr>
        <w:rPr>
          <w:sz w:val="20"/>
        </w:rPr>
      </w:pPr>
      <w:r>
        <w:rPr>
          <w:sz w:val="20"/>
        </w:rPr>
        <w:t>71.(t/f) According to the Christian Right, liberals control America through the mass media and the public education system.</w:t>
      </w:r>
    </w:p>
    <w:p w:rsidR="00C8039C" w:rsidRDefault="00C8039C">
      <w:pPr>
        <w:rPr>
          <w:sz w:val="20"/>
        </w:rPr>
      </w:pPr>
    </w:p>
    <w:p w:rsidR="00C8039C" w:rsidRDefault="00C8039C">
      <w:pPr>
        <w:rPr>
          <w:sz w:val="20"/>
        </w:rPr>
      </w:pPr>
      <w:r>
        <w:rPr>
          <w:sz w:val="20"/>
        </w:rPr>
        <w:t>72.(m/c) The Christian Right and the corporate-conservative coalition agree on which of the following?</w:t>
      </w:r>
    </w:p>
    <w:p w:rsidR="00C8039C" w:rsidRDefault="00C8039C">
      <w:pPr>
        <w:rPr>
          <w:sz w:val="20"/>
        </w:rPr>
      </w:pPr>
      <w:r>
        <w:rPr>
          <w:sz w:val="20"/>
        </w:rPr>
        <w:t>a. eliminating the New Deal</w:t>
      </w:r>
      <w:r>
        <w:rPr>
          <w:sz w:val="20"/>
        </w:rPr>
        <w:tab/>
        <w:t>b. Anti-gay agenda</w:t>
      </w:r>
      <w:r>
        <w:rPr>
          <w:sz w:val="20"/>
        </w:rPr>
        <w:tab/>
        <w:t>c. pro-Israel foreign policy</w:t>
      </w:r>
    </w:p>
    <w:p w:rsidR="00C8039C" w:rsidRDefault="00C8039C">
      <w:pPr>
        <w:rPr>
          <w:sz w:val="20"/>
        </w:rPr>
      </w:pPr>
      <w:r>
        <w:rPr>
          <w:sz w:val="20"/>
        </w:rPr>
        <w:t>d. a and c</w:t>
      </w:r>
      <w:r>
        <w:rPr>
          <w:sz w:val="20"/>
        </w:rPr>
        <w:tab/>
      </w:r>
      <w:r>
        <w:rPr>
          <w:sz w:val="20"/>
        </w:rPr>
        <w:tab/>
      </w:r>
      <w:r>
        <w:rPr>
          <w:sz w:val="20"/>
        </w:rPr>
        <w:tab/>
        <w:t>e. all of above</w:t>
      </w:r>
    </w:p>
    <w:p w:rsidR="00C8039C" w:rsidRDefault="00C8039C">
      <w:pPr>
        <w:rPr>
          <w:sz w:val="20"/>
        </w:rPr>
      </w:pPr>
    </w:p>
    <w:p w:rsidR="00C8039C" w:rsidRDefault="00C8039C">
      <w:pPr>
        <w:rPr>
          <w:sz w:val="20"/>
        </w:rPr>
      </w:pPr>
      <w:r>
        <w:rPr>
          <w:sz w:val="20"/>
        </w:rPr>
        <w:t>73.(m/c) Which of the following are successes of the Christian Right?</w:t>
      </w:r>
    </w:p>
    <w:p w:rsidR="00C8039C" w:rsidRDefault="00C8039C">
      <w:pPr>
        <w:rPr>
          <w:sz w:val="20"/>
        </w:rPr>
      </w:pPr>
      <w:r>
        <w:rPr>
          <w:sz w:val="20"/>
        </w:rPr>
        <w:t>a. abstinence only sex education</w:t>
      </w:r>
      <w:r>
        <w:rPr>
          <w:sz w:val="20"/>
        </w:rPr>
        <w:tab/>
      </w:r>
      <w:r>
        <w:rPr>
          <w:sz w:val="20"/>
        </w:rPr>
        <w:tab/>
        <w:t>b. teaching intelligent design</w:t>
      </w:r>
    </w:p>
    <w:p w:rsidR="00C8039C" w:rsidRDefault="00C8039C">
      <w:pPr>
        <w:rPr>
          <w:sz w:val="20"/>
        </w:rPr>
      </w:pPr>
      <w:r>
        <w:rPr>
          <w:sz w:val="20"/>
        </w:rPr>
        <w:t xml:space="preserve">c. global </w:t>
      </w:r>
      <w:proofErr w:type="spellStart"/>
      <w:r>
        <w:rPr>
          <w:sz w:val="20"/>
        </w:rPr>
        <w:t>AIDs</w:t>
      </w:r>
      <w:proofErr w:type="spellEnd"/>
      <w:r>
        <w:rPr>
          <w:sz w:val="20"/>
        </w:rPr>
        <w:t xml:space="preserve"> policy</w:t>
      </w:r>
      <w:r>
        <w:rPr>
          <w:sz w:val="20"/>
        </w:rPr>
        <w:tab/>
      </w:r>
      <w:r>
        <w:rPr>
          <w:sz w:val="20"/>
        </w:rPr>
        <w:tab/>
        <w:t>d. a and c</w:t>
      </w:r>
      <w:r>
        <w:rPr>
          <w:sz w:val="20"/>
        </w:rPr>
        <w:tab/>
        <w:t>e. all of above</w:t>
      </w:r>
    </w:p>
    <w:p w:rsidR="00C8039C" w:rsidRDefault="00C8039C">
      <w:pPr>
        <w:rPr>
          <w:sz w:val="20"/>
        </w:rPr>
      </w:pPr>
    </w:p>
    <w:p w:rsidR="00C8039C" w:rsidRDefault="00C8039C">
      <w:pPr>
        <w:rPr>
          <w:sz w:val="20"/>
        </w:rPr>
      </w:pPr>
      <w:r>
        <w:rPr>
          <w:sz w:val="20"/>
        </w:rPr>
        <w:t>74.(t/f) The South Dakota abortion law only allowed for one exception; an abortion could be performed if the woman was dying.</w:t>
      </w:r>
    </w:p>
    <w:p w:rsidR="00C8039C" w:rsidRDefault="00C8039C">
      <w:pPr>
        <w:rPr>
          <w:sz w:val="20"/>
        </w:rPr>
      </w:pPr>
    </w:p>
    <w:p w:rsidR="00C8039C" w:rsidRDefault="00C8039C">
      <w:pPr>
        <w:rPr>
          <w:sz w:val="20"/>
        </w:rPr>
      </w:pPr>
      <w:r>
        <w:rPr>
          <w:sz w:val="20"/>
        </w:rPr>
        <w:t xml:space="preserve">75.(t/f) Studies have shown that the majority of young people who make virginity pledges do not have sex before marriage. </w:t>
      </w:r>
    </w:p>
    <w:p w:rsidR="00C8039C" w:rsidRDefault="00C8039C">
      <w:pPr>
        <w:rPr>
          <w:sz w:val="20"/>
        </w:rPr>
      </w:pPr>
      <w:r>
        <w:rPr>
          <w:sz w:val="20"/>
        </w:rPr>
        <w:t>__</w:t>
      </w:r>
    </w:p>
    <w:sectPr w:rsidR="00C803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781"/>
    <w:multiLevelType w:val="hybridMultilevel"/>
    <w:tmpl w:val="1A185F9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7232C4"/>
    <w:multiLevelType w:val="hybridMultilevel"/>
    <w:tmpl w:val="AC607D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E23BB4"/>
    <w:multiLevelType w:val="multilevel"/>
    <w:tmpl w:val="59DA6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A47573"/>
    <w:multiLevelType w:val="hybridMultilevel"/>
    <w:tmpl w:val="A29606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8B0A6C"/>
    <w:multiLevelType w:val="hybridMultilevel"/>
    <w:tmpl w:val="728CD1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3D2D87"/>
    <w:multiLevelType w:val="hybridMultilevel"/>
    <w:tmpl w:val="2714952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4118D6"/>
    <w:multiLevelType w:val="hybridMultilevel"/>
    <w:tmpl w:val="A12A4DE4"/>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28075734"/>
    <w:multiLevelType w:val="hybridMultilevel"/>
    <w:tmpl w:val="E1E0EF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191553"/>
    <w:multiLevelType w:val="hybridMultilevel"/>
    <w:tmpl w:val="1542FE2A"/>
    <w:lvl w:ilvl="0" w:tplc="04090019">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F3D5B80"/>
    <w:multiLevelType w:val="hybridMultilevel"/>
    <w:tmpl w:val="FFB200C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FB4253C"/>
    <w:multiLevelType w:val="hybridMultilevel"/>
    <w:tmpl w:val="EFE85E6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FC3CCE"/>
    <w:multiLevelType w:val="multilevel"/>
    <w:tmpl w:val="C23288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59744D"/>
    <w:multiLevelType w:val="hybridMultilevel"/>
    <w:tmpl w:val="DFD6A37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B005F8"/>
    <w:multiLevelType w:val="hybridMultilevel"/>
    <w:tmpl w:val="D45A315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6822DE"/>
    <w:multiLevelType w:val="hybridMultilevel"/>
    <w:tmpl w:val="F24AAD6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321209"/>
    <w:multiLevelType w:val="hybridMultilevel"/>
    <w:tmpl w:val="FD46096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F531B15"/>
    <w:multiLevelType w:val="hybridMultilevel"/>
    <w:tmpl w:val="0A40AE10"/>
    <w:lvl w:ilvl="0" w:tplc="00190409">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728F22E3"/>
    <w:multiLevelType w:val="hybridMultilevel"/>
    <w:tmpl w:val="FD4A911A"/>
    <w:lvl w:ilvl="0" w:tplc="C4A0D73E">
      <w:start w:val="4"/>
      <w:numFmt w:val="lowerLetter"/>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067C1A"/>
    <w:multiLevelType w:val="hybridMultilevel"/>
    <w:tmpl w:val="870428E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50470CB"/>
    <w:multiLevelType w:val="hybridMultilevel"/>
    <w:tmpl w:val="DC0436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82747B"/>
    <w:multiLevelType w:val="hybridMultilevel"/>
    <w:tmpl w:val="2AB49F6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0B5B40"/>
    <w:multiLevelType w:val="hybridMultilevel"/>
    <w:tmpl w:val="CD46ACB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926380702">
    <w:abstractNumId w:val="11"/>
  </w:num>
  <w:num w:numId="2" w16cid:durableId="1467429569">
    <w:abstractNumId w:val="2"/>
  </w:num>
  <w:num w:numId="3" w16cid:durableId="1504122790">
    <w:abstractNumId w:val="21"/>
  </w:num>
  <w:num w:numId="4" w16cid:durableId="2134014700">
    <w:abstractNumId w:val="19"/>
  </w:num>
  <w:num w:numId="5" w16cid:durableId="1985423626">
    <w:abstractNumId w:val="1"/>
  </w:num>
  <w:num w:numId="6" w16cid:durableId="823854952">
    <w:abstractNumId w:val="12"/>
  </w:num>
  <w:num w:numId="7" w16cid:durableId="1448237346">
    <w:abstractNumId w:val="18"/>
  </w:num>
  <w:num w:numId="8" w16cid:durableId="910576680">
    <w:abstractNumId w:val="7"/>
  </w:num>
  <w:num w:numId="9" w16cid:durableId="1558281961">
    <w:abstractNumId w:val="4"/>
  </w:num>
  <w:num w:numId="10" w16cid:durableId="226187367">
    <w:abstractNumId w:val="13"/>
  </w:num>
  <w:num w:numId="11" w16cid:durableId="943074106">
    <w:abstractNumId w:val="5"/>
  </w:num>
  <w:num w:numId="12" w16cid:durableId="473063774">
    <w:abstractNumId w:val="15"/>
  </w:num>
  <w:num w:numId="13" w16cid:durableId="211113133">
    <w:abstractNumId w:val="9"/>
  </w:num>
  <w:num w:numId="14" w16cid:durableId="1016267447">
    <w:abstractNumId w:val="14"/>
  </w:num>
  <w:num w:numId="15" w16cid:durableId="1548955048">
    <w:abstractNumId w:val="10"/>
  </w:num>
  <w:num w:numId="16" w16cid:durableId="1157382429">
    <w:abstractNumId w:val="20"/>
  </w:num>
  <w:num w:numId="17" w16cid:durableId="694694248">
    <w:abstractNumId w:val="17"/>
  </w:num>
  <w:num w:numId="18" w16cid:durableId="541552049">
    <w:abstractNumId w:val="0"/>
  </w:num>
  <w:num w:numId="19" w16cid:durableId="1859349963">
    <w:abstractNumId w:val="8"/>
  </w:num>
  <w:num w:numId="20" w16cid:durableId="1514563751">
    <w:abstractNumId w:val="3"/>
  </w:num>
  <w:num w:numId="21" w16cid:durableId="337776399">
    <w:abstractNumId w:val="16"/>
  </w:num>
  <w:num w:numId="22" w16cid:durableId="1825514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684F"/>
    <w:rsid w:val="00A67BE7"/>
    <w:rsid w:val="00C8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35303C42-8839-45B3-A258-B27D99D5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eastAsia="Times" w:hAnsi="Times"/>
      <w:sz w:val="24"/>
    </w:rPr>
  </w:style>
  <w:style w:type="paragraph" w:styleId="Heading1">
    <w:name w:val="heading 1"/>
    <w:basedOn w:val="Normal"/>
    <w:next w:val="Normal"/>
    <w:qFormat/>
    <w:pPr>
      <w:keepNext/>
      <w:outlineLvl w:val="0"/>
    </w:pPr>
    <w:rPr>
      <w:b/>
      <w:bCs/>
      <w:sz w:val="20"/>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4145</Words>
  <Characters>23628</Characters>
  <Application>Microsoft Office Word</Application>
  <DocSecurity>0</DocSecurity>
  <Lines>196</Lines>
  <Paragraphs>55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NATIONAL UNIVERSITY</vt:lpstr>
      <vt:lpstr>Paper #1 Assigned</vt:lpstr>
      <vt:lpstr>Paper #1 Due</vt:lpstr>
      <vt:lpstr>Exam #1</vt:lpstr>
      <vt:lpstr>Paper #2 Assigned</vt:lpstr>
      <vt:lpstr>Paper #2 Due</vt:lpstr>
    </vt:vector>
  </TitlesOfParts>
  <Company>Self Interests</Company>
  <LinksUpToDate>false</LinksUpToDate>
  <CharactersWithSpaces>27718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subject/>
  <dc:creator>cal</dc:creator>
  <cp:keywords/>
  <cp:lastModifiedBy>Joseph Rezaei</cp:lastModifiedBy>
  <cp:revision>2</cp:revision>
  <dcterms:created xsi:type="dcterms:W3CDTF">2024-10-09T23:30:00Z</dcterms:created>
  <dcterms:modified xsi:type="dcterms:W3CDTF">2024-10-09T23:30:00Z</dcterms:modified>
</cp:coreProperties>
</file>