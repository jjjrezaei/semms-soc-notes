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3AB6" w:rsidRDefault="00273AB6">
      <w:pPr>
        <w:rPr>
          <w:sz w:val="20"/>
        </w:rPr>
      </w:pPr>
    </w:p>
    <w:p w:rsidR="00D1209B" w:rsidRDefault="00D1209B">
      <w:pPr>
        <w:rPr>
          <w:sz w:val="20"/>
        </w:rPr>
      </w:pPr>
      <w:r>
        <w:rPr>
          <w:sz w:val="20"/>
        </w:rPr>
        <w:tab/>
      </w:r>
      <w:r>
        <w:rPr>
          <w:sz w:val="20"/>
        </w:rPr>
        <w:tab/>
      </w:r>
      <w:r>
        <w:rPr>
          <w:sz w:val="20"/>
        </w:rPr>
        <w:tab/>
      </w:r>
      <w:r>
        <w:rPr>
          <w:sz w:val="20"/>
        </w:rPr>
        <w:tab/>
        <w:t>Contemporary Social Theory</w:t>
      </w:r>
    </w:p>
    <w:p w:rsidR="00D1209B" w:rsidRDefault="00D1209B">
      <w:pPr>
        <w:rPr>
          <w:sz w:val="20"/>
        </w:rPr>
      </w:pPr>
    </w:p>
    <w:p w:rsidR="00D1209B" w:rsidRDefault="00D1209B">
      <w:pPr>
        <w:rPr>
          <w:sz w:val="20"/>
        </w:rPr>
      </w:pPr>
    </w:p>
    <w:p w:rsidR="00D1209B" w:rsidRDefault="00D1209B">
      <w:pPr>
        <w:rPr>
          <w:sz w:val="20"/>
        </w:rPr>
      </w:pPr>
      <w:r>
        <w:rPr>
          <w:sz w:val="20"/>
        </w:rPr>
        <w:t xml:space="preserve">Instructor: </w:t>
      </w:r>
      <w:r>
        <w:rPr>
          <w:sz w:val="20"/>
        </w:rPr>
        <w:tab/>
        <w:t xml:space="preserve">Paul </w:t>
      </w:r>
      <w:proofErr w:type="spellStart"/>
      <w:r>
        <w:rPr>
          <w:sz w:val="20"/>
        </w:rPr>
        <w:t>Semm</w:t>
      </w:r>
      <w:proofErr w:type="spellEnd"/>
      <w:r>
        <w:rPr>
          <w:sz w:val="20"/>
        </w:rPr>
        <w:tab/>
      </w:r>
      <w:r>
        <w:rPr>
          <w:sz w:val="20"/>
        </w:rPr>
        <w:tab/>
      </w:r>
      <w:r>
        <w:rPr>
          <w:sz w:val="20"/>
        </w:rPr>
        <w:tab/>
      </w:r>
      <w:r>
        <w:rPr>
          <w:sz w:val="20"/>
        </w:rPr>
        <w:tab/>
        <w:t>Phone: 619-286-5254</w:t>
      </w:r>
    </w:p>
    <w:p w:rsidR="00D1209B" w:rsidRDefault="00D1209B">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D1209B" w:rsidRDefault="00D1209B">
      <w:pPr>
        <w:rPr>
          <w:sz w:val="20"/>
        </w:rPr>
      </w:pPr>
    </w:p>
    <w:p w:rsidR="00D1209B" w:rsidRDefault="00D1209B">
      <w:pPr>
        <w:rPr>
          <w:sz w:val="20"/>
        </w:rPr>
      </w:pPr>
      <w:r>
        <w:rPr>
          <w:sz w:val="20"/>
        </w:rPr>
        <w:t xml:space="preserve">Course Meets: </w:t>
      </w:r>
      <w:r>
        <w:rPr>
          <w:sz w:val="20"/>
        </w:rPr>
        <w:tab/>
      </w:r>
      <w:proofErr w:type="spellStart"/>
      <w:r>
        <w:rPr>
          <w:sz w:val="20"/>
        </w:rPr>
        <w:t>Mon,Wed</w:t>
      </w:r>
      <w:proofErr w:type="spellEnd"/>
      <w:r>
        <w:rPr>
          <w:sz w:val="20"/>
        </w:rPr>
        <w:t xml:space="preserve">, and Sat (3) </w:t>
      </w:r>
    </w:p>
    <w:p w:rsidR="00D1209B" w:rsidRDefault="00D1209B">
      <w:pPr>
        <w:rPr>
          <w:sz w:val="20"/>
        </w:rPr>
      </w:pPr>
      <w:r>
        <w:rPr>
          <w:sz w:val="20"/>
        </w:rPr>
        <w:tab/>
      </w:r>
      <w:r>
        <w:rPr>
          <w:sz w:val="20"/>
        </w:rPr>
        <w:tab/>
        <w:t>Spectrum Center</w:t>
      </w:r>
      <w:r>
        <w:rPr>
          <w:sz w:val="20"/>
        </w:rPr>
        <w:tab/>
      </w:r>
    </w:p>
    <w:p w:rsidR="00D1209B" w:rsidRDefault="00D1209B">
      <w:pPr>
        <w:rPr>
          <w:sz w:val="20"/>
        </w:rPr>
      </w:pPr>
    </w:p>
    <w:p w:rsidR="00D1209B" w:rsidRDefault="00D1209B">
      <w:pPr>
        <w:rPr>
          <w:sz w:val="20"/>
        </w:rPr>
      </w:pPr>
      <w:r>
        <w:rPr>
          <w:sz w:val="20"/>
        </w:rPr>
        <w:t>Required Text:</w:t>
      </w:r>
    </w:p>
    <w:p w:rsidR="00D1209B" w:rsidRDefault="00D1209B">
      <w:pPr>
        <w:rPr>
          <w:sz w:val="20"/>
        </w:rPr>
      </w:pPr>
      <w:proofErr w:type="spellStart"/>
      <w:r>
        <w:rPr>
          <w:sz w:val="20"/>
        </w:rPr>
        <w:t>Ritzer</w:t>
      </w:r>
      <w:proofErr w:type="spellEnd"/>
      <w:r>
        <w:rPr>
          <w:sz w:val="20"/>
        </w:rPr>
        <w:t>, George.  Modern Sociological Theory. Boston: McGraw Hill, 2007. Ed.7.</w:t>
      </w:r>
    </w:p>
    <w:p w:rsidR="00D1209B" w:rsidRDefault="00D1209B">
      <w:pPr>
        <w:rPr>
          <w:sz w:val="20"/>
        </w:rPr>
      </w:pPr>
      <w:proofErr w:type="spellStart"/>
      <w:r>
        <w:rPr>
          <w:sz w:val="20"/>
        </w:rPr>
        <w:t>Kivisto</w:t>
      </w:r>
      <w:proofErr w:type="spellEnd"/>
      <w:r>
        <w:rPr>
          <w:sz w:val="20"/>
        </w:rPr>
        <w:t>, Peter.   Social Theory: Roots and Branches. Los Angeles: Roxbury, 2007. Ed.3.</w:t>
      </w:r>
    </w:p>
    <w:p w:rsidR="00D1209B" w:rsidRDefault="00D1209B">
      <w:pPr>
        <w:rPr>
          <w:sz w:val="20"/>
        </w:rPr>
      </w:pPr>
      <w:r>
        <w:rPr>
          <w:sz w:val="20"/>
        </w:rPr>
        <w:t>Directed Readings</w:t>
      </w:r>
    </w:p>
    <w:p w:rsidR="00D1209B" w:rsidRDefault="00D1209B">
      <w:pPr>
        <w:rPr>
          <w:sz w:val="20"/>
        </w:rPr>
      </w:pPr>
    </w:p>
    <w:p w:rsidR="00D1209B" w:rsidRDefault="00D1209B">
      <w:pPr>
        <w:rPr>
          <w:sz w:val="20"/>
        </w:rPr>
      </w:pPr>
      <w:r>
        <w:rPr>
          <w:b/>
          <w:sz w:val="20"/>
        </w:rPr>
        <w:t>Course Description</w:t>
      </w:r>
      <w:r>
        <w:rPr>
          <w:sz w:val="20"/>
        </w:rPr>
        <w:t>:</w:t>
      </w:r>
    </w:p>
    <w:p w:rsidR="00D1209B" w:rsidRDefault="00D1209B">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D1209B" w:rsidRDefault="00D1209B">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D1209B" w:rsidRDefault="00D1209B">
      <w:pPr>
        <w:rPr>
          <w:sz w:val="20"/>
        </w:rPr>
      </w:pPr>
    </w:p>
    <w:p w:rsidR="00D1209B" w:rsidRDefault="00D1209B">
      <w:pPr>
        <w:rPr>
          <w:color w:val="000000"/>
          <w:sz w:val="20"/>
        </w:rPr>
      </w:pPr>
      <w:r>
        <w:rPr>
          <w:rFonts w:ascii="Times New Roman" w:hAnsi="Times New Roman"/>
          <w:b/>
          <w:color w:val="000000"/>
          <w:sz w:val="20"/>
        </w:rPr>
        <w:t>Course Goals:</w:t>
      </w:r>
    </w:p>
    <w:p w:rsidR="00D1209B" w:rsidRDefault="00D1209B">
      <w:pPr>
        <w:rPr>
          <w:rFonts w:ascii="Times New Roman" w:hAnsi="Times New Roman"/>
          <w:color w:val="000000"/>
          <w:sz w:val="20"/>
        </w:rPr>
      </w:pPr>
      <w:r>
        <w:rPr>
          <w:rFonts w:ascii="Times New Roman" w:hAnsi="Times New Roman"/>
          <w:color w:val="000000"/>
          <w:sz w:val="20"/>
        </w:rPr>
        <w:tab/>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D1209B" w:rsidRDefault="00D1209B"/>
    <w:p w:rsidR="00D1209B" w:rsidRDefault="00D1209B" w:rsidP="00D1209B">
      <w:pPr>
        <w:rPr>
          <w:color w:val="000000"/>
          <w:sz w:val="20"/>
        </w:rPr>
      </w:pPr>
      <w:r>
        <w:rPr>
          <w:rFonts w:ascii="Times New Roman" w:hAnsi="Times New Roman"/>
          <w:b/>
          <w:color w:val="000000"/>
          <w:sz w:val="20"/>
        </w:rPr>
        <w:t>Student Learning Outcomes:</w:t>
      </w:r>
    </w:p>
    <w:p w:rsidR="00D1209B" w:rsidRDefault="00D1209B" w:rsidP="00D1209B">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D1209B" w:rsidRDefault="00D1209B" w:rsidP="00D1209B">
      <w:pPr>
        <w:rPr>
          <w:rFonts w:ascii="Times New Roman" w:hAnsi="Times New Roman"/>
          <w:color w:val="000000"/>
          <w:sz w:val="20"/>
        </w:rPr>
      </w:pP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D1209B" w:rsidRDefault="00D1209B" w:rsidP="00D1209B">
      <w:pPr>
        <w:numPr>
          <w:ilvl w:val="0"/>
          <w:numId w:val="2"/>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D1209B" w:rsidRDefault="00D1209B" w:rsidP="00D1209B">
      <w:pPr>
        <w:rPr>
          <w:b/>
          <w:color w:val="000000"/>
          <w:sz w:val="20"/>
        </w:rPr>
      </w:pPr>
    </w:p>
    <w:p w:rsidR="00D1209B" w:rsidRDefault="00D1209B" w:rsidP="00D1209B">
      <w:pPr>
        <w:rPr>
          <w:rFonts w:ascii="Times New Roman" w:hAnsi="Times New Roman"/>
          <w:b/>
          <w:color w:val="000000"/>
          <w:sz w:val="20"/>
        </w:rPr>
      </w:pPr>
    </w:p>
    <w:p w:rsidR="00D1209B" w:rsidRDefault="00D1209B" w:rsidP="00D1209B">
      <w:pPr>
        <w:rPr>
          <w:rFonts w:ascii="Times New Roman" w:hAnsi="Times New Roman"/>
          <w:b/>
          <w:color w:val="000000"/>
          <w:sz w:val="20"/>
        </w:rPr>
      </w:pPr>
    </w:p>
    <w:p w:rsidR="00D1209B" w:rsidRDefault="00D1209B" w:rsidP="00D1209B">
      <w:pPr>
        <w:rPr>
          <w:rFonts w:ascii="Times New Roman" w:hAnsi="Times New Roman"/>
          <w:color w:val="000000"/>
          <w:sz w:val="20"/>
        </w:rPr>
      </w:pPr>
      <w:r>
        <w:rPr>
          <w:rFonts w:ascii="Times New Roman" w:hAnsi="Times New Roman"/>
          <w:b/>
          <w:color w:val="000000"/>
          <w:sz w:val="20"/>
        </w:rPr>
        <w:t>Course Content</w:t>
      </w:r>
    </w:p>
    <w:p w:rsidR="00D1209B" w:rsidRDefault="00D1209B" w:rsidP="00D1209B">
      <w:pPr>
        <w:rPr>
          <w:color w:val="000000"/>
          <w:sz w:val="20"/>
        </w:rPr>
      </w:pPr>
      <w:r>
        <w:rPr>
          <w:rFonts w:ascii="Times New Roman" w:hAnsi="Times New Roman"/>
          <w:color w:val="000000"/>
          <w:sz w:val="20"/>
        </w:rPr>
        <w:t xml:space="preserve">This course covers the work of social theorists such as Karl Marx, Max Weber, Emile Durkheim, Sigmund Freud, C. Wright Mills, </w:t>
      </w:r>
      <w:proofErr w:type="spellStart"/>
      <w:r>
        <w:rPr>
          <w:rFonts w:ascii="Times New Roman" w:hAnsi="Times New Roman"/>
          <w:color w:val="000000"/>
          <w:sz w:val="20"/>
        </w:rPr>
        <w:t>Talcott</w:t>
      </w:r>
      <w:proofErr w:type="spellEnd"/>
      <w:r>
        <w:rPr>
          <w:rFonts w:ascii="Times New Roman" w:hAnsi="Times New Roman"/>
          <w:color w:val="000000"/>
          <w:sz w:val="20"/>
        </w:rPr>
        <w:t xml:space="preserve"> Parsons, Herbert Marcuse, Michele Foucault,  </w:t>
      </w:r>
      <w:proofErr w:type="spellStart"/>
      <w:r>
        <w:rPr>
          <w:rFonts w:ascii="Times New Roman" w:hAnsi="Times New Roman"/>
          <w:color w:val="000000"/>
          <w:sz w:val="20"/>
        </w:rPr>
        <w:t>Arundhati</w:t>
      </w:r>
      <w:proofErr w:type="spellEnd"/>
      <w:r>
        <w:rPr>
          <w:rFonts w:ascii="Times New Roman" w:hAnsi="Times New Roman"/>
          <w:color w:val="000000"/>
          <w:sz w:val="20"/>
        </w:rPr>
        <w:t xml:space="preserve"> Roy,  George </w:t>
      </w:r>
      <w:proofErr w:type="spellStart"/>
      <w:r>
        <w:rPr>
          <w:rFonts w:ascii="Times New Roman" w:hAnsi="Times New Roman"/>
          <w:color w:val="000000"/>
          <w:sz w:val="20"/>
        </w:rPr>
        <w:t>Ritzer</w:t>
      </w:r>
      <w:proofErr w:type="spellEnd"/>
      <w:r>
        <w:rPr>
          <w:rFonts w:ascii="Times New Roman" w:hAnsi="Times New Roman"/>
          <w:color w:val="000000"/>
          <w:sz w:val="20"/>
        </w:rPr>
        <w:t xml:space="preserve">, Jean </w:t>
      </w:r>
      <w:proofErr w:type="spellStart"/>
      <w:r>
        <w:rPr>
          <w:rFonts w:ascii="Times New Roman" w:hAnsi="Times New Roman"/>
          <w:color w:val="000000"/>
          <w:sz w:val="20"/>
        </w:rPr>
        <w:t>Baudrillard</w:t>
      </w:r>
      <w:proofErr w:type="spellEnd"/>
      <w:r>
        <w:rPr>
          <w:rFonts w:ascii="Times New Roman" w:hAnsi="Times New Roman"/>
          <w:color w:val="000000"/>
          <w:sz w:val="20"/>
        </w:rPr>
        <w:t xml:space="preserve">, Immanuel </w:t>
      </w:r>
      <w:proofErr w:type="spellStart"/>
      <w:r>
        <w:rPr>
          <w:rFonts w:ascii="Times New Roman" w:hAnsi="Times New Roman"/>
          <w:color w:val="000000"/>
          <w:sz w:val="20"/>
        </w:rPr>
        <w:t>Wallerstein</w:t>
      </w:r>
      <w:proofErr w:type="spellEnd"/>
      <w:r>
        <w:rPr>
          <w:rFonts w:ascii="Times New Roman" w:hAnsi="Times New Roman"/>
          <w:color w:val="000000"/>
          <w:sz w:val="20"/>
        </w:rPr>
        <w:t xml:space="preserve">, </w:t>
      </w:r>
      <w:proofErr w:type="spellStart"/>
      <w:r>
        <w:rPr>
          <w:rFonts w:ascii="Times New Roman" w:hAnsi="Times New Roman"/>
          <w:color w:val="000000"/>
          <w:sz w:val="20"/>
        </w:rPr>
        <w:t>Zygmunt</w:t>
      </w:r>
      <w:proofErr w:type="spellEnd"/>
      <w:r>
        <w:rPr>
          <w:rFonts w:ascii="Times New Roman" w:hAnsi="Times New Roman"/>
          <w:color w:val="000000"/>
          <w:sz w:val="20"/>
        </w:rPr>
        <w:t xml:space="preserve"> Bauman, Andrew </w:t>
      </w:r>
      <w:proofErr w:type="spellStart"/>
      <w:r>
        <w:rPr>
          <w:rFonts w:ascii="Times New Roman" w:hAnsi="Times New Roman"/>
          <w:color w:val="000000"/>
          <w:sz w:val="20"/>
        </w:rPr>
        <w:t>Feenberg</w:t>
      </w:r>
      <w:proofErr w:type="spellEnd"/>
      <w:r>
        <w:rPr>
          <w:rFonts w:ascii="Times New Roman" w:hAnsi="Times New Roman"/>
          <w:color w:val="000000"/>
          <w:sz w:val="20"/>
        </w:rPr>
        <w:t>, Neil Postman, Aldo Leopold. To foster scholarly discussion, t</w:t>
      </w:r>
      <w:r>
        <w:rPr>
          <w:rFonts w:ascii="Times New Roman" w:hAnsi="Times New Roman"/>
          <w:sz w:val="20"/>
        </w:rPr>
        <w:t>he course will be organized around small and large group discussion, lecture, workshops, and media presentations.</w:t>
      </w:r>
    </w:p>
    <w:p w:rsidR="00D1209B" w:rsidRDefault="00D1209B" w:rsidP="00D1209B">
      <w:pPr>
        <w:numPr>
          <w:ins w:id="0" w:author="CAL" w:date="2006-08-21T12:08:00Z"/>
        </w:numPr>
        <w:rPr>
          <w:color w:val="000000"/>
          <w:sz w:val="20"/>
        </w:rPr>
      </w:pPr>
    </w:p>
    <w:p w:rsidR="00D1209B" w:rsidRDefault="00D1209B" w:rsidP="00D1209B">
      <w:pPr>
        <w:numPr>
          <w:numberingChange w:id="1" w:author="CAL" w:date="2006-08-21T12:14:00Z" w:original=""/>
        </w:num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critical theory</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neo-Marxism</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 xml:space="preserve">symbolic </w:t>
      </w:r>
      <w:proofErr w:type="spellStart"/>
      <w:r>
        <w:rPr>
          <w:rFonts w:ascii="Times New Roman" w:hAnsi="Times New Roman"/>
          <w:color w:val="000000"/>
          <w:sz w:val="20"/>
        </w:rPr>
        <w:t>interactionism</w:t>
      </w:r>
      <w:proofErr w:type="spellEnd"/>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 xml:space="preserve">structuralism </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post-structuralism</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postmodernism</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theories of the mass media</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theories of consumerism</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theories of globalization</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social theory and the environment</w:t>
      </w:r>
    </w:p>
    <w:p w:rsidR="00D1209B" w:rsidRDefault="00D1209B" w:rsidP="00D1209B">
      <w:pPr>
        <w:numPr>
          <w:ilvl w:val="0"/>
          <w:numId w:val="1"/>
        </w:numPr>
        <w:rPr>
          <w:rFonts w:ascii="Times New Roman" w:hAnsi="Times New Roman"/>
          <w:color w:val="000000"/>
          <w:sz w:val="20"/>
        </w:rPr>
      </w:pPr>
      <w:r>
        <w:rPr>
          <w:rFonts w:ascii="Times New Roman" w:hAnsi="Times New Roman"/>
          <w:color w:val="000000"/>
          <w:sz w:val="20"/>
        </w:rPr>
        <w:t>social theory and technology</w:t>
      </w:r>
    </w:p>
    <w:p w:rsidR="00D1209B" w:rsidRDefault="00D1209B" w:rsidP="00D1209B"/>
    <w:p w:rsidR="00D1209B" w:rsidRDefault="00D1209B"/>
    <w:p w:rsidR="00D1209B" w:rsidRDefault="00D1209B">
      <w:pPr>
        <w:rPr>
          <w:sz w:val="20"/>
        </w:rPr>
      </w:pPr>
      <w:r>
        <w:rPr>
          <w:b/>
          <w:sz w:val="20"/>
        </w:rPr>
        <w:t>Evaluation Process</w:t>
      </w:r>
      <w:r>
        <w:rPr>
          <w:sz w:val="20"/>
        </w:rPr>
        <w:t>:</w:t>
      </w:r>
    </w:p>
    <w:p w:rsidR="00D1209B" w:rsidRDefault="00D1209B" w:rsidP="00D1209B">
      <w:pPr>
        <w:rPr>
          <w:sz w:val="20"/>
        </w:rPr>
      </w:pPr>
      <w:r>
        <w:rPr>
          <w:sz w:val="20"/>
        </w:rPr>
        <w:t xml:space="preserve">There will be a total of four hundred (400) points. </w:t>
      </w:r>
    </w:p>
    <w:p w:rsidR="00D1209B" w:rsidRDefault="00D1209B">
      <w:pPr>
        <w:rPr>
          <w:sz w:val="20"/>
        </w:rPr>
      </w:pPr>
    </w:p>
    <w:p w:rsidR="00D1209B" w:rsidRDefault="00D1209B" w:rsidP="00D1209B">
      <w:pPr>
        <w:rPr>
          <w:sz w:val="20"/>
        </w:rPr>
      </w:pPr>
      <w:r w:rsidRPr="00140DC8">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D1209B" w:rsidRDefault="00D1209B">
      <w:pPr>
        <w:ind w:firstLine="720"/>
        <w:rPr>
          <w:sz w:val="20"/>
        </w:rPr>
      </w:pPr>
    </w:p>
    <w:p w:rsidR="00D1209B" w:rsidRDefault="00D1209B" w:rsidP="00D1209B">
      <w:pPr>
        <w:rPr>
          <w:sz w:val="20"/>
        </w:rPr>
      </w:pPr>
      <w:r w:rsidRPr="00140DC8">
        <w:rPr>
          <w:sz w:val="20"/>
          <w:u w:val="single"/>
        </w:rPr>
        <w:t>Oral and Written Reports</w:t>
      </w:r>
      <w:r>
        <w:rPr>
          <w:sz w:val="20"/>
        </w:rPr>
        <w:t xml:space="preserve">. Each student will give an oral report on one of the assigned readings.  With this report, the student will hand in a two page written paper analyzing the reading on which they reported.  This paper should include the thesis, or theme, and the main points of the reading, and also relate the reading to the topic of that particular class, e.g., how does Weber’s essay on bureaucracy relate to the topic, “the problems of modernity.”  The paper must also be computer generated and in essay form and handed in on the day of the report. The report and the essay combined will be worth fifty (50) points. </w:t>
      </w:r>
    </w:p>
    <w:p w:rsidR="00D1209B" w:rsidRDefault="00D1209B">
      <w:pPr>
        <w:ind w:firstLine="720"/>
        <w:rPr>
          <w:sz w:val="20"/>
        </w:rPr>
      </w:pPr>
    </w:p>
    <w:p w:rsidR="00D1209B" w:rsidRDefault="00D1209B" w:rsidP="00D1209B">
      <w:pPr>
        <w:rPr>
          <w:sz w:val="20"/>
        </w:rPr>
      </w:pPr>
      <w:r w:rsidRPr="00140DC8">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D1209B" w:rsidRDefault="00D1209B">
      <w:pPr>
        <w:ind w:left="720"/>
        <w:rPr>
          <w:sz w:val="20"/>
        </w:rPr>
      </w:pPr>
    </w:p>
    <w:p w:rsidR="00D1209B" w:rsidRDefault="00D1209B" w:rsidP="00D1209B">
      <w:pPr>
        <w:rPr>
          <w:sz w:val="20"/>
        </w:rPr>
      </w:pPr>
      <w:r w:rsidRPr="00140DC8">
        <w:rPr>
          <w:sz w:val="20"/>
          <w:u w:val="single"/>
        </w:rPr>
        <w:t>Class Participation</w:t>
      </w:r>
      <w:r>
        <w:rPr>
          <w:sz w:val="20"/>
        </w:rPr>
        <w:t>. The final points, 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D1209B" w:rsidRDefault="00D1209B">
      <w:pPr>
        <w:rPr>
          <w:sz w:val="20"/>
        </w:rPr>
      </w:pPr>
    </w:p>
    <w:p w:rsidR="00D1209B" w:rsidRDefault="00D1209B">
      <w:pPr>
        <w:rPr>
          <w:sz w:val="20"/>
        </w:rPr>
      </w:pPr>
      <w:r w:rsidRPr="00012359">
        <w:rPr>
          <w:sz w:val="20"/>
          <w:u w:val="single"/>
        </w:rPr>
        <w:t>Late Work</w:t>
      </w:r>
      <w:r>
        <w:rPr>
          <w:sz w:val="20"/>
        </w:rPr>
        <w:t>. Late work will be given a grade reduction for each day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D1209B" w:rsidRDefault="00D1209B">
      <w:pPr>
        <w:rPr>
          <w:sz w:val="20"/>
        </w:rPr>
      </w:pPr>
    </w:p>
    <w:p w:rsidR="00D1209B" w:rsidRDefault="00D1209B">
      <w:pPr>
        <w:rPr>
          <w:sz w:val="20"/>
        </w:rPr>
      </w:pPr>
    </w:p>
    <w:p w:rsidR="00D1209B" w:rsidRDefault="00D1209B">
      <w:pPr>
        <w:rPr>
          <w:sz w:val="20"/>
        </w:rPr>
      </w:pPr>
    </w:p>
    <w:p w:rsidR="00D1209B" w:rsidRDefault="00D1209B">
      <w:pPr>
        <w:rPr>
          <w:b/>
          <w:sz w:val="20"/>
        </w:rPr>
      </w:pPr>
    </w:p>
    <w:p w:rsidR="00D1209B" w:rsidRDefault="00D1209B">
      <w:pPr>
        <w:rPr>
          <w:b/>
          <w:sz w:val="20"/>
        </w:rPr>
      </w:pPr>
    </w:p>
    <w:p w:rsidR="00D1209B" w:rsidRDefault="00D1209B">
      <w:pPr>
        <w:rPr>
          <w:b/>
          <w:sz w:val="20"/>
        </w:rPr>
      </w:pPr>
    </w:p>
    <w:p w:rsidR="00D1209B" w:rsidRDefault="00D1209B">
      <w:pPr>
        <w:rPr>
          <w:sz w:val="20"/>
        </w:rPr>
      </w:pPr>
      <w:r w:rsidRPr="00152B09">
        <w:rPr>
          <w:b/>
          <w:sz w:val="20"/>
        </w:rPr>
        <w:t>Class Structure</w:t>
      </w:r>
      <w:r>
        <w:rPr>
          <w:sz w:val="20"/>
        </w:rPr>
        <w:t>:</w:t>
      </w:r>
    </w:p>
    <w:p w:rsidR="00D1209B" w:rsidRDefault="00D1209B">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D1209B" w:rsidRDefault="00D1209B">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D1209B" w:rsidRDefault="00D1209B">
      <w:pPr>
        <w:rPr>
          <w:sz w:val="20"/>
        </w:rPr>
      </w:pPr>
    </w:p>
    <w:p w:rsidR="00D1209B" w:rsidRDefault="00D1209B">
      <w:pPr>
        <w:rPr>
          <w:sz w:val="20"/>
        </w:rPr>
      </w:pPr>
      <w:r>
        <w:rPr>
          <w:b/>
          <w:sz w:val="20"/>
        </w:rPr>
        <w:t>Points System</w:t>
      </w:r>
      <w:r>
        <w:rPr>
          <w:sz w:val="20"/>
        </w:rPr>
        <w:t>:</w:t>
      </w:r>
    </w:p>
    <w:p w:rsidR="00D1209B" w:rsidRDefault="00D1209B">
      <w:pPr>
        <w:rPr>
          <w:sz w:val="20"/>
        </w:rPr>
      </w:pPr>
      <w:r>
        <w:rPr>
          <w:sz w:val="20"/>
        </w:rPr>
        <w:t xml:space="preserve"> </w:t>
      </w:r>
    </w:p>
    <w:p w:rsidR="00D1209B" w:rsidRDefault="00D1209B">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D1209B" w:rsidRDefault="00D1209B">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D1209B" w:rsidRDefault="00D1209B">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D1209B" w:rsidRDefault="00D1209B">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D1209B" w:rsidRDefault="00D1209B">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D1209B" w:rsidRDefault="00D1209B">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D1209B" w:rsidRDefault="00D1209B" w:rsidP="00D1209B">
      <w:pPr>
        <w:rPr>
          <w:sz w:val="20"/>
        </w:rPr>
      </w:pPr>
      <w:r>
        <w:rPr>
          <w:sz w:val="20"/>
        </w:rPr>
        <w:t>Grading System:</w:t>
      </w:r>
    </w:p>
    <w:p w:rsidR="00D1209B" w:rsidRDefault="00D1209B" w:rsidP="00D1209B">
      <w:pPr>
        <w:rPr>
          <w:sz w:val="20"/>
        </w:rPr>
      </w:pPr>
    </w:p>
    <w:p w:rsidR="00D1209B" w:rsidRDefault="00D1209B" w:rsidP="00D1209B">
      <w:pPr>
        <w:rPr>
          <w:sz w:val="20"/>
        </w:rPr>
      </w:pPr>
      <w:r>
        <w:rPr>
          <w:sz w:val="20"/>
        </w:rPr>
        <w:tab/>
        <w:t>Grade</w:t>
      </w:r>
      <w:r>
        <w:rPr>
          <w:sz w:val="20"/>
        </w:rPr>
        <w:tab/>
      </w:r>
      <w:r>
        <w:rPr>
          <w:sz w:val="20"/>
        </w:rPr>
        <w:tab/>
      </w:r>
      <w:r>
        <w:rPr>
          <w:sz w:val="20"/>
        </w:rPr>
        <w:tab/>
        <w:t>Percent</w:t>
      </w:r>
    </w:p>
    <w:p w:rsidR="00D1209B" w:rsidRDefault="00D1209B" w:rsidP="00D1209B">
      <w:pPr>
        <w:rPr>
          <w:sz w:val="20"/>
        </w:rPr>
      </w:pPr>
    </w:p>
    <w:p w:rsidR="00D1209B" w:rsidRDefault="00D1209B" w:rsidP="00D1209B">
      <w:pPr>
        <w:rPr>
          <w:sz w:val="20"/>
        </w:rPr>
      </w:pPr>
      <w:r>
        <w:rPr>
          <w:sz w:val="20"/>
        </w:rPr>
        <w:tab/>
        <w:t>A</w:t>
      </w:r>
      <w:r>
        <w:rPr>
          <w:sz w:val="20"/>
        </w:rPr>
        <w:tab/>
      </w:r>
      <w:r>
        <w:rPr>
          <w:sz w:val="20"/>
        </w:rPr>
        <w:tab/>
        <w:t xml:space="preserve">          93%-100%</w:t>
      </w:r>
    </w:p>
    <w:p w:rsidR="00D1209B" w:rsidRDefault="00D1209B" w:rsidP="00D1209B">
      <w:pPr>
        <w:rPr>
          <w:sz w:val="20"/>
        </w:rPr>
      </w:pPr>
      <w:r>
        <w:rPr>
          <w:sz w:val="20"/>
        </w:rPr>
        <w:tab/>
        <w:t>A-</w:t>
      </w:r>
      <w:r>
        <w:rPr>
          <w:sz w:val="20"/>
        </w:rPr>
        <w:tab/>
      </w:r>
      <w:r>
        <w:rPr>
          <w:sz w:val="20"/>
        </w:rPr>
        <w:tab/>
        <w:t xml:space="preserve">          90%-92%</w:t>
      </w:r>
    </w:p>
    <w:p w:rsidR="00D1209B" w:rsidRDefault="00D1209B" w:rsidP="00D1209B">
      <w:pPr>
        <w:rPr>
          <w:sz w:val="20"/>
        </w:rPr>
      </w:pPr>
      <w:r>
        <w:rPr>
          <w:sz w:val="20"/>
        </w:rPr>
        <w:tab/>
        <w:t>B+</w:t>
      </w:r>
      <w:r>
        <w:rPr>
          <w:sz w:val="20"/>
        </w:rPr>
        <w:tab/>
      </w:r>
      <w:r>
        <w:rPr>
          <w:sz w:val="20"/>
        </w:rPr>
        <w:tab/>
        <w:t xml:space="preserve">          87%-89%</w:t>
      </w:r>
    </w:p>
    <w:p w:rsidR="00D1209B" w:rsidRDefault="00D1209B" w:rsidP="00D1209B">
      <w:pPr>
        <w:rPr>
          <w:sz w:val="20"/>
        </w:rPr>
      </w:pPr>
      <w:r>
        <w:rPr>
          <w:sz w:val="20"/>
        </w:rPr>
        <w:tab/>
        <w:t>B</w:t>
      </w:r>
      <w:r>
        <w:rPr>
          <w:sz w:val="20"/>
        </w:rPr>
        <w:tab/>
      </w:r>
      <w:r>
        <w:rPr>
          <w:sz w:val="20"/>
        </w:rPr>
        <w:tab/>
        <w:t xml:space="preserve">          83%-86%</w:t>
      </w:r>
    </w:p>
    <w:p w:rsidR="00D1209B" w:rsidRDefault="00D1209B" w:rsidP="00D1209B">
      <w:pPr>
        <w:rPr>
          <w:sz w:val="20"/>
        </w:rPr>
      </w:pPr>
      <w:r>
        <w:rPr>
          <w:sz w:val="20"/>
        </w:rPr>
        <w:tab/>
        <w:t>B-</w:t>
      </w:r>
      <w:r>
        <w:rPr>
          <w:sz w:val="20"/>
        </w:rPr>
        <w:tab/>
      </w:r>
      <w:r>
        <w:rPr>
          <w:sz w:val="20"/>
        </w:rPr>
        <w:tab/>
        <w:t xml:space="preserve">          80%-82%</w:t>
      </w:r>
    </w:p>
    <w:p w:rsidR="00D1209B" w:rsidRDefault="00D1209B" w:rsidP="00D1209B">
      <w:pPr>
        <w:rPr>
          <w:sz w:val="20"/>
        </w:rPr>
      </w:pPr>
      <w:r>
        <w:rPr>
          <w:sz w:val="20"/>
        </w:rPr>
        <w:tab/>
        <w:t>C+</w:t>
      </w:r>
      <w:r>
        <w:rPr>
          <w:sz w:val="20"/>
        </w:rPr>
        <w:tab/>
      </w:r>
      <w:r>
        <w:rPr>
          <w:sz w:val="20"/>
        </w:rPr>
        <w:tab/>
        <w:t xml:space="preserve">          77%-79%</w:t>
      </w:r>
    </w:p>
    <w:p w:rsidR="00D1209B" w:rsidRDefault="00D1209B" w:rsidP="00D1209B">
      <w:pPr>
        <w:rPr>
          <w:sz w:val="20"/>
        </w:rPr>
      </w:pPr>
      <w:r>
        <w:rPr>
          <w:sz w:val="20"/>
        </w:rPr>
        <w:tab/>
        <w:t>C</w:t>
      </w:r>
      <w:r>
        <w:rPr>
          <w:sz w:val="20"/>
        </w:rPr>
        <w:tab/>
      </w:r>
      <w:r>
        <w:rPr>
          <w:sz w:val="20"/>
        </w:rPr>
        <w:tab/>
        <w:t xml:space="preserve">          73%-76%</w:t>
      </w:r>
    </w:p>
    <w:p w:rsidR="00D1209B" w:rsidRDefault="00D1209B" w:rsidP="00D1209B">
      <w:pPr>
        <w:rPr>
          <w:sz w:val="20"/>
        </w:rPr>
      </w:pPr>
      <w:r>
        <w:rPr>
          <w:sz w:val="20"/>
        </w:rPr>
        <w:tab/>
        <w:t>C-</w:t>
      </w:r>
      <w:r>
        <w:rPr>
          <w:sz w:val="20"/>
        </w:rPr>
        <w:tab/>
      </w:r>
      <w:r>
        <w:rPr>
          <w:sz w:val="20"/>
        </w:rPr>
        <w:tab/>
        <w:t xml:space="preserve">          70%-72%</w:t>
      </w:r>
    </w:p>
    <w:p w:rsidR="00D1209B" w:rsidRDefault="00D1209B" w:rsidP="00D1209B">
      <w:pPr>
        <w:rPr>
          <w:sz w:val="20"/>
        </w:rPr>
      </w:pPr>
      <w:r>
        <w:rPr>
          <w:sz w:val="20"/>
        </w:rPr>
        <w:tab/>
        <w:t>D</w:t>
      </w:r>
      <w:r>
        <w:rPr>
          <w:sz w:val="20"/>
        </w:rPr>
        <w:tab/>
      </w:r>
      <w:r>
        <w:rPr>
          <w:sz w:val="20"/>
        </w:rPr>
        <w:tab/>
        <w:t xml:space="preserve">          60%-69%</w:t>
      </w:r>
    </w:p>
    <w:p w:rsidR="00D1209B" w:rsidRDefault="00D1209B" w:rsidP="00D1209B">
      <w:pPr>
        <w:rPr>
          <w:sz w:val="20"/>
        </w:rPr>
      </w:pPr>
      <w:r>
        <w:rPr>
          <w:sz w:val="20"/>
        </w:rPr>
        <w:tab/>
        <w:t>F</w:t>
      </w:r>
      <w:r>
        <w:rPr>
          <w:sz w:val="20"/>
        </w:rPr>
        <w:tab/>
      </w:r>
      <w:r>
        <w:rPr>
          <w:sz w:val="20"/>
        </w:rPr>
        <w:tab/>
        <w:t xml:space="preserve">          below 60% </w:t>
      </w: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p>
    <w:p w:rsidR="00D1209B" w:rsidRDefault="00D1209B">
      <w:pPr>
        <w:rPr>
          <w:sz w:val="20"/>
          <w:u w:val="single"/>
        </w:rPr>
      </w:pPr>
      <w:r>
        <w:rPr>
          <w:sz w:val="20"/>
          <w:u w:val="single"/>
        </w:rPr>
        <w:t>Class Schedule</w:t>
      </w:r>
    </w:p>
    <w:p w:rsidR="00D1209B" w:rsidRDefault="00D1209B">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r>
        <w:rPr>
          <w:sz w:val="20"/>
          <w:u w:val="single"/>
        </w:rPr>
        <w:t>Readings</w:t>
      </w:r>
      <w:r>
        <w:rPr>
          <w:sz w:val="20"/>
        </w:rPr>
        <w:tab/>
      </w:r>
      <w:r>
        <w:rPr>
          <w:sz w:val="20"/>
        </w:rPr>
        <w:tab/>
      </w:r>
    </w:p>
    <w:p w:rsidR="00D1209B" w:rsidRPr="00945830" w:rsidRDefault="00D1209B">
      <w:pPr>
        <w:rPr>
          <w:sz w:val="20"/>
        </w:rPr>
      </w:pPr>
      <w:r>
        <w:rPr>
          <w:sz w:val="20"/>
        </w:rPr>
        <w:t xml:space="preserve">Class 1  </w:t>
      </w:r>
      <w:r>
        <w:rPr>
          <w:sz w:val="20"/>
        </w:rPr>
        <w:tab/>
      </w:r>
      <w:r>
        <w:rPr>
          <w:sz w:val="20"/>
        </w:rPr>
        <w:tab/>
      </w:r>
      <w:r>
        <w:rPr>
          <w:sz w:val="20"/>
        </w:rPr>
        <w:tab/>
      </w:r>
      <w:r w:rsidRPr="00945830">
        <w:rPr>
          <w:sz w:val="20"/>
        </w:rPr>
        <w:t>Course Introduction</w:t>
      </w:r>
      <w:r>
        <w:rPr>
          <w:sz w:val="20"/>
        </w:rPr>
        <w:tab/>
      </w:r>
      <w:r>
        <w:rPr>
          <w:sz w:val="20"/>
        </w:rPr>
        <w:tab/>
      </w:r>
      <w:r>
        <w:rPr>
          <w:sz w:val="20"/>
        </w:rPr>
        <w:tab/>
      </w:r>
      <w:proofErr w:type="spellStart"/>
      <w:r>
        <w:rPr>
          <w:sz w:val="20"/>
        </w:rPr>
        <w:t>Ritzer</w:t>
      </w:r>
      <w:proofErr w:type="spellEnd"/>
      <w:r>
        <w:rPr>
          <w:sz w:val="20"/>
        </w:rPr>
        <w:t xml:space="preserve"> Ch 1</w:t>
      </w:r>
    </w:p>
    <w:p w:rsidR="00D1209B" w:rsidRPr="00945830" w:rsidRDefault="00D1209B">
      <w:pPr>
        <w:rPr>
          <w:sz w:val="20"/>
        </w:rPr>
      </w:pPr>
      <w:r>
        <w:rPr>
          <w:sz w:val="20"/>
        </w:rPr>
        <w:t>M Aug 31</w:t>
      </w:r>
      <w:r>
        <w:rPr>
          <w:sz w:val="20"/>
        </w:rPr>
        <w:tab/>
      </w:r>
      <w:r>
        <w:rPr>
          <w:sz w:val="20"/>
        </w:rPr>
        <w:tab/>
      </w:r>
      <w:r w:rsidRPr="00945830">
        <w:rPr>
          <w:sz w:val="20"/>
        </w:rPr>
        <w:t>Three P</w:t>
      </w:r>
      <w:r>
        <w:rPr>
          <w:sz w:val="20"/>
        </w:rPr>
        <w:t xml:space="preserve">aradigms </w:t>
      </w:r>
    </w:p>
    <w:p w:rsidR="00D1209B" w:rsidRDefault="00D1209B">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D1209B" w:rsidRDefault="00D1209B" w:rsidP="00D1209B">
      <w:pPr>
        <w:ind w:left="2160" w:hanging="2160"/>
        <w:rPr>
          <w:sz w:val="20"/>
        </w:rPr>
      </w:pPr>
      <w:r>
        <w:rPr>
          <w:sz w:val="20"/>
        </w:rPr>
        <w:t>Class 2                                Structural Functionalism</w:t>
      </w:r>
      <w:r>
        <w:rPr>
          <w:sz w:val="20"/>
        </w:rPr>
        <w:tab/>
      </w:r>
      <w:r>
        <w:rPr>
          <w:sz w:val="20"/>
        </w:rPr>
        <w:tab/>
      </w:r>
      <w:r>
        <w:rPr>
          <w:sz w:val="20"/>
        </w:rPr>
        <w:tab/>
      </w:r>
      <w:proofErr w:type="spellStart"/>
      <w:r>
        <w:rPr>
          <w:sz w:val="20"/>
        </w:rPr>
        <w:t>Ritzer</w:t>
      </w:r>
      <w:proofErr w:type="spellEnd"/>
      <w:r>
        <w:rPr>
          <w:sz w:val="20"/>
        </w:rPr>
        <w:t xml:space="preserve">: Chapter 4(158-165) </w:t>
      </w:r>
    </w:p>
    <w:p w:rsidR="00D1209B" w:rsidRDefault="00D1209B">
      <w:pPr>
        <w:rPr>
          <w:sz w:val="20"/>
        </w:rPr>
      </w:pPr>
      <w:r>
        <w:rPr>
          <w:sz w:val="20"/>
        </w:rPr>
        <w:t>W Sep 2</w:t>
      </w:r>
      <w:r>
        <w:rPr>
          <w:sz w:val="20"/>
        </w:rPr>
        <w:tab/>
      </w:r>
      <w:r>
        <w:rPr>
          <w:sz w:val="20"/>
        </w:rPr>
        <w:tab/>
      </w:r>
      <w:r>
        <w:rPr>
          <w:sz w:val="20"/>
        </w:rPr>
        <w:tab/>
      </w:r>
      <w:r>
        <w:rPr>
          <w:b/>
          <w:sz w:val="20"/>
        </w:rPr>
        <w:t>Paper # 1 Assigned</w:t>
      </w:r>
      <w:r>
        <w:rPr>
          <w:sz w:val="20"/>
        </w:rPr>
        <w:tab/>
      </w:r>
      <w:r>
        <w:rPr>
          <w:sz w:val="20"/>
        </w:rPr>
        <w:tab/>
      </w:r>
      <w:r>
        <w:rPr>
          <w:sz w:val="20"/>
        </w:rPr>
        <w:tab/>
      </w:r>
      <w:proofErr w:type="spellStart"/>
      <w:r>
        <w:rPr>
          <w:sz w:val="20"/>
        </w:rPr>
        <w:t>Kivisto</w:t>
      </w:r>
      <w:proofErr w:type="spellEnd"/>
      <w:r>
        <w:rPr>
          <w:sz w:val="20"/>
        </w:rPr>
        <w:t>*: 28, 31</w:t>
      </w:r>
    </w:p>
    <w:p w:rsidR="00D1209B" w:rsidRDefault="00D1209B">
      <w:pPr>
        <w:rPr>
          <w:sz w:val="20"/>
        </w:rPr>
      </w:pPr>
    </w:p>
    <w:p w:rsidR="00D1209B" w:rsidRDefault="00D1209B">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r>
      <w:proofErr w:type="spellStart"/>
      <w:r>
        <w:rPr>
          <w:sz w:val="20"/>
        </w:rPr>
        <w:t>Ritzer</w:t>
      </w:r>
      <w:proofErr w:type="spellEnd"/>
      <w:r>
        <w:rPr>
          <w:sz w:val="20"/>
        </w:rPr>
        <w:t>: Chapter 2 (75-83)</w:t>
      </w:r>
    </w:p>
    <w:p w:rsidR="00D1209B" w:rsidRDefault="00D1209B">
      <w:pPr>
        <w:rPr>
          <w:sz w:val="20"/>
        </w:rPr>
      </w:pPr>
      <w:r>
        <w:rPr>
          <w:sz w:val="20"/>
        </w:rPr>
        <w:t>W Sep 9</w:t>
      </w:r>
      <w:r>
        <w:rPr>
          <w:sz w:val="20"/>
        </w:rPr>
        <w:tab/>
      </w:r>
      <w:r>
        <w:rPr>
          <w:sz w:val="20"/>
        </w:rPr>
        <w:tab/>
      </w:r>
      <w:r>
        <w:rPr>
          <w:sz w:val="20"/>
        </w:rPr>
        <w:tab/>
      </w:r>
      <w:r>
        <w:rPr>
          <w:b/>
          <w:sz w:val="20"/>
        </w:rPr>
        <w:t>Paper # 1 Due</w:t>
      </w:r>
      <w:r>
        <w:rPr>
          <w:sz w:val="20"/>
        </w:rPr>
        <w:tab/>
      </w:r>
      <w:r>
        <w:rPr>
          <w:sz w:val="20"/>
        </w:rPr>
        <w:tab/>
      </w:r>
      <w:r>
        <w:rPr>
          <w:sz w:val="20"/>
        </w:rPr>
        <w:tab/>
      </w:r>
      <w:r>
        <w:rPr>
          <w:sz w:val="20"/>
        </w:rPr>
        <w:tab/>
      </w:r>
      <w:proofErr w:type="spellStart"/>
      <w:r>
        <w:rPr>
          <w:sz w:val="20"/>
        </w:rPr>
        <w:t>Kivisto</w:t>
      </w:r>
      <w:proofErr w:type="spellEnd"/>
      <w:r>
        <w:rPr>
          <w:sz w:val="20"/>
        </w:rPr>
        <w:t>: 35, 37</w:t>
      </w:r>
    </w:p>
    <w:p w:rsidR="00D1209B" w:rsidRDefault="00D1209B">
      <w:pPr>
        <w:rPr>
          <w:sz w:val="20"/>
        </w:rPr>
      </w:pPr>
    </w:p>
    <w:p w:rsidR="00D1209B" w:rsidRDefault="00D1209B">
      <w:pPr>
        <w:rPr>
          <w:sz w:val="20"/>
        </w:rPr>
      </w:pPr>
    </w:p>
    <w:p w:rsidR="00D1209B" w:rsidRDefault="00D1209B">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r>
      <w:proofErr w:type="spellStart"/>
      <w:r>
        <w:rPr>
          <w:sz w:val="20"/>
        </w:rPr>
        <w:t>Ritzer</w:t>
      </w:r>
      <w:proofErr w:type="spellEnd"/>
      <w:r>
        <w:rPr>
          <w:sz w:val="20"/>
        </w:rPr>
        <w:t xml:space="preserve">: Chapter 4 </w:t>
      </w:r>
    </w:p>
    <w:p w:rsidR="00D1209B" w:rsidRDefault="00D1209B">
      <w:pPr>
        <w:rPr>
          <w:sz w:val="20"/>
        </w:rPr>
      </w:pPr>
      <w:r>
        <w:rPr>
          <w:sz w:val="20"/>
        </w:rPr>
        <w:t>S  Sep 12</w:t>
      </w:r>
      <w:r>
        <w:rPr>
          <w:sz w:val="20"/>
        </w:rPr>
        <w:tab/>
      </w:r>
      <w:r>
        <w:rPr>
          <w:sz w:val="20"/>
        </w:rPr>
        <w:tab/>
      </w:r>
      <w:r>
        <w:rPr>
          <w:b/>
          <w:sz w:val="20"/>
        </w:rPr>
        <w:t>Exam #1</w:t>
      </w:r>
      <w:r>
        <w:rPr>
          <w:sz w:val="20"/>
        </w:rPr>
        <w:tab/>
      </w:r>
      <w:r>
        <w:rPr>
          <w:sz w:val="20"/>
        </w:rPr>
        <w:tab/>
      </w:r>
      <w:r>
        <w:rPr>
          <w:sz w:val="20"/>
        </w:rPr>
        <w:tab/>
      </w:r>
      <w:r>
        <w:rPr>
          <w:sz w:val="20"/>
        </w:rPr>
        <w:tab/>
      </w:r>
    </w:p>
    <w:p w:rsidR="00D1209B" w:rsidRDefault="00D1209B">
      <w:pPr>
        <w:rPr>
          <w:sz w:val="20"/>
        </w:rPr>
      </w:pPr>
    </w:p>
    <w:p w:rsidR="00D1209B" w:rsidRDefault="00D1209B" w:rsidP="00D1209B">
      <w:pPr>
        <w:rPr>
          <w:sz w:val="20"/>
        </w:rPr>
      </w:pPr>
      <w:r>
        <w:rPr>
          <w:sz w:val="20"/>
        </w:rPr>
        <w:t>Class 5</w:t>
      </w:r>
      <w:r>
        <w:rPr>
          <w:sz w:val="20"/>
        </w:rPr>
        <w:tab/>
      </w:r>
      <w:r>
        <w:rPr>
          <w:sz w:val="20"/>
        </w:rPr>
        <w:tab/>
      </w:r>
      <w:r>
        <w:rPr>
          <w:sz w:val="20"/>
        </w:rPr>
        <w:tab/>
        <w:t>Post-Structural Theory</w:t>
      </w:r>
      <w:r>
        <w:rPr>
          <w:sz w:val="20"/>
        </w:rPr>
        <w:tab/>
      </w:r>
      <w:r>
        <w:rPr>
          <w:sz w:val="20"/>
        </w:rPr>
        <w:tab/>
      </w:r>
      <w:r>
        <w:rPr>
          <w:sz w:val="20"/>
        </w:rPr>
        <w:tab/>
      </w:r>
      <w:proofErr w:type="spellStart"/>
      <w:r>
        <w:rPr>
          <w:sz w:val="20"/>
        </w:rPr>
        <w:t>Ritzer</w:t>
      </w:r>
      <w:proofErr w:type="spellEnd"/>
      <w:r>
        <w:rPr>
          <w:sz w:val="20"/>
        </w:rPr>
        <w:t>: Chapter 13 (490-501)</w:t>
      </w:r>
    </w:p>
    <w:p w:rsidR="00D1209B" w:rsidRDefault="00D1209B" w:rsidP="00D1209B">
      <w:pPr>
        <w:rPr>
          <w:sz w:val="20"/>
        </w:rPr>
      </w:pPr>
      <w:r>
        <w:rPr>
          <w:sz w:val="20"/>
        </w:rPr>
        <w:t>M Sep 14</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Kivisto</w:t>
      </w:r>
      <w:proofErr w:type="spellEnd"/>
      <w:r>
        <w:rPr>
          <w:sz w:val="20"/>
        </w:rPr>
        <w:t>: 67, 65</w:t>
      </w:r>
    </w:p>
    <w:p w:rsidR="00D1209B" w:rsidRDefault="00D1209B">
      <w:pPr>
        <w:rPr>
          <w:b/>
          <w:sz w:val="20"/>
        </w:rPr>
      </w:pPr>
    </w:p>
    <w:p w:rsidR="00D1209B" w:rsidRPr="000B5151" w:rsidRDefault="00D1209B">
      <w:pPr>
        <w:rPr>
          <w:sz w:val="20"/>
        </w:rPr>
      </w:pPr>
      <w:r>
        <w:rPr>
          <w:sz w:val="20"/>
        </w:rPr>
        <w:t>Class 6</w:t>
      </w:r>
      <w:r>
        <w:rPr>
          <w:sz w:val="20"/>
        </w:rPr>
        <w:tab/>
      </w:r>
      <w:r>
        <w:rPr>
          <w:sz w:val="20"/>
        </w:rPr>
        <w:tab/>
      </w:r>
      <w:r>
        <w:rPr>
          <w:sz w:val="20"/>
        </w:rPr>
        <w:tab/>
      </w:r>
      <w:r w:rsidRPr="000B5151">
        <w:rPr>
          <w:sz w:val="20"/>
        </w:rPr>
        <w:t xml:space="preserve">Collective Behavior and </w:t>
      </w:r>
      <w:r>
        <w:rPr>
          <w:sz w:val="20"/>
        </w:rPr>
        <w:tab/>
      </w:r>
      <w:r>
        <w:rPr>
          <w:sz w:val="20"/>
        </w:rPr>
        <w:tab/>
      </w:r>
      <w:r>
        <w:rPr>
          <w:sz w:val="20"/>
        </w:rPr>
        <w:tab/>
      </w:r>
      <w:proofErr w:type="spellStart"/>
      <w:r>
        <w:rPr>
          <w:sz w:val="20"/>
        </w:rPr>
        <w:t>Ritzer</w:t>
      </w:r>
      <w:proofErr w:type="spellEnd"/>
      <w:r>
        <w:rPr>
          <w:sz w:val="20"/>
        </w:rPr>
        <w:t xml:space="preserve">: </w:t>
      </w:r>
      <w:proofErr w:type="spellStart"/>
      <w:r>
        <w:rPr>
          <w:sz w:val="20"/>
        </w:rPr>
        <w:t>Chaper</w:t>
      </w:r>
      <w:proofErr w:type="spellEnd"/>
      <w:r>
        <w:rPr>
          <w:sz w:val="20"/>
        </w:rPr>
        <w:t xml:space="preserve"> 6 (235-45)</w:t>
      </w:r>
    </w:p>
    <w:p w:rsidR="00D1209B" w:rsidRPr="000B5151" w:rsidRDefault="00D1209B" w:rsidP="00D1209B">
      <w:pPr>
        <w:rPr>
          <w:sz w:val="20"/>
        </w:rPr>
      </w:pPr>
      <w:r>
        <w:rPr>
          <w:sz w:val="20"/>
        </w:rPr>
        <w:t>W Sep 16</w:t>
      </w:r>
      <w:r>
        <w:rPr>
          <w:sz w:val="20"/>
        </w:rPr>
        <w:tab/>
      </w:r>
      <w:r>
        <w:rPr>
          <w:sz w:val="20"/>
        </w:rPr>
        <w:tab/>
      </w:r>
      <w:r>
        <w:rPr>
          <w:sz w:val="20"/>
        </w:rPr>
        <w:tab/>
      </w:r>
      <w:r w:rsidRPr="000B5151">
        <w:rPr>
          <w:sz w:val="20"/>
        </w:rPr>
        <w:t>Social Movement Theories</w:t>
      </w:r>
      <w:r>
        <w:rPr>
          <w:sz w:val="20"/>
        </w:rPr>
        <w:tab/>
      </w:r>
      <w:proofErr w:type="spellStart"/>
      <w:r>
        <w:rPr>
          <w:sz w:val="20"/>
        </w:rPr>
        <w:t>Kivisto</w:t>
      </w:r>
      <w:proofErr w:type="spellEnd"/>
      <w:r>
        <w:rPr>
          <w:sz w:val="20"/>
        </w:rPr>
        <w:t>: 40</w:t>
      </w:r>
    </w:p>
    <w:p w:rsidR="00D1209B" w:rsidRDefault="00D1209B">
      <w:pPr>
        <w:rPr>
          <w:sz w:val="20"/>
        </w:rPr>
      </w:pPr>
    </w:p>
    <w:p w:rsidR="00D1209B" w:rsidRDefault="00D1209B">
      <w:pPr>
        <w:rPr>
          <w:sz w:val="20"/>
        </w:rPr>
      </w:pPr>
    </w:p>
    <w:p w:rsidR="00D1209B" w:rsidRDefault="00D1209B">
      <w:pPr>
        <w:rPr>
          <w:sz w:val="20"/>
        </w:rPr>
      </w:pPr>
      <w:r>
        <w:rPr>
          <w:sz w:val="20"/>
        </w:rPr>
        <w:t>Class 7</w:t>
      </w:r>
      <w:r>
        <w:rPr>
          <w:sz w:val="20"/>
        </w:rPr>
        <w:tab/>
      </w:r>
      <w:r>
        <w:rPr>
          <w:sz w:val="20"/>
        </w:rPr>
        <w:tab/>
      </w:r>
      <w:r>
        <w:rPr>
          <w:sz w:val="20"/>
        </w:rPr>
        <w:tab/>
      </w:r>
      <w:r w:rsidRPr="000B5151">
        <w:rPr>
          <w:sz w:val="20"/>
        </w:rPr>
        <w:t>Globalization Theory</w:t>
      </w:r>
      <w:r>
        <w:rPr>
          <w:sz w:val="20"/>
        </w:rPr>
        <w:tab/>
      </w:r>
      <w:r>
        <w:rPr>
          <w:sz w:val="20"/>
        </w:rPr>
        <w:tab/>
      </w:r>
      <w:r>
        <w:rPr>
          <w:sz w:val="20"/>
        </w:rPr>
        <w:tab/>
      </w:r>
      <w:proofErr w:type="spellStart"/>
      <w:r>
        <w:rPr>
          <w:sz w:val="20"/>
        </w:rPr>
        <w:t>Ritzer</w:t>
      </w:r>
      <w:proofErr w:type="spellEnd"/>
      <w:r>
        <w:rPr>
          <w:sz w:val="20"/>
        </w:rPr>
        <w:t xml:space="preserve">: Chapter 4(166-172) </w:t>
      </w:r>
    </w:p>
    <w:p w:rsidR="00D1209B" w:rsidRDefault="00D1209B">
      <w:pPr>
        <w:rPr>
          <w:sz w:val="20"/>
        </w:rPr>
      </w:pPr>
      <w:r>
        <w:rPr>
          <w:sz w:val="20"/>
        </w:rPr>
        <w:t>S  Sep 19</w:t>
      </w:r>
      <w:r>
        <w:rPr>
          <w:sz w:val="20"/>
        </w:rPr>
        <w:tab/>
      </w:r>
      <w:r>
        <w:rPr>
          <w:sz w:val="20"/>
        </w:rPr>
        <w:tab/>
      </w:r>
      <w:r>
        <w:rPr>
          <w:b/>
          <w:sz w:val="20"/>
        </w:rPr>
        <w:t>Exam #2</w:t>
      </w:r>
      <w:r>
        <w:rPr>
          <w:sz w:val="20"/>
        </w:rPr>
        <w:tab/>
      </w:r>
      <w:r>
        <w:rPr>
          <w:sz w:val="20"/>
        </w:rPr>
        <w:tab/>
      </w:r>
      <w:r>
        <w:rPr>
          <w:sz w:val="20"/>
        </w:rPr>
        <w:tab/>
      </w:r>
      <w:r>
        <w:rPr>
          <w:sz w:val="20"/>
        </w:rPr>
        <w:tab/>
      </w:r>
    </w:p>
    <w:p w:rsidR="00D1209B" w:rsidRDefault="00D1209B">
      <w:pPr>
        <w:rPr>
          <w:sz w:val="20"/>
        </w:rPr>
      </w:pPr>
    </w:p>
    <w:p w:rsidR="00D1209B" w:rsidRPr="000B5151" w:rsidRDefault="00D1209B">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Chapter 12</w:t>
      </w:r>
    </w:p>
    <w:p w:rsidR="00D1209B" w:rsidRDefault="00D1209B">
      <w:pPr>
        <w:rPr>
          <w:sz w:val="20"/>
        </w:rPr>
      </w:pPr>
      <w:r>
        <w:rPr>
          <w:sz w:val="20"/>
        </w:rPr>
        <w:t>M Sep 21</w:t>
      </w:r>
      <w:r>
        <w:rPr>
          <w:sz w:val="20"/>
        </w:rPr>
        <w:tab/>
      </w:r>
      <w:r>
        <w:rPr>
          <w:sz w:val="20"/>
        </w:rPr>
        <w:tab/>
      </w:r>
      <w:r>
        <w:rPr>
          <w:b/>
          <w:sz w:val="20"/>
        </w:rPr>
        <w:t>Paper #2 Assigned</w:t>
      </w:r>
      <w:r>
        <w:rPr>
          <w:sz w:val="20"/>
        </w:rPr>
        <w:tab/>
      </w:r>
      <w:r>
        <w:rPr>
          <w:sz w:val="20"/>
        </w:rPr>
        <w:tab/>
      </w:r>
      <w:r>
        <w:rPr>
          <w:sz w:val="20"/>
        </w:rPr>
        <w:tab/>
      </w:r>
      <w:proofErr w:type="spellStart"/>
      <w:r>
        <w:rPr>
          <w:sz w:val="20"/>
        </w:rPr>
        <w:t>Kivisto</w:t>
      </w:r>
      <w:proofErr w:type="spellEnd"/>
      <w:r>
        <w:rPr>
          <w:sz w:val="20"/>
        </w:rPr>
        <w:t>: 70, 73</w:t>
      </w:r>
    </w:p>
    <w:p w:rsidR="00D1209B" w:rsidRDefault="00D1209B">
      <w:pPr>
        <w:rPr>
          <w:sz w:val="20"/>
        </w:rPr>
      </w:pPr>
    </w:p>
    <w:p w:rsidR="00D1209B" w:rsidRDefault="00D1209B">
      <w:pPr>
        <w:rPr>
          <w:sz w:val="20"/>
        </w:rPr>
      </w:pPr>
      <w:r>
        <w:rPr>
          <w:sz w:val="20"/>
        </w:rPr>
        <w:t>Class 9</w:t>
      </w:r>
      <w:r>
        <w:rPr>
          <w:sz w:val="20"/>
        </w:rPr>
        <w:tab/>
      </w:r>
      <w:r>
        <w:rPr>
          <w:sz w:val="20"/>
        </w:rPr>
        <w:tab/>
      </w:r>
      <w:r>
        <w:rPr>
          <w:sz w:val="20"/>
        </w:rPr>
        <w:tab/>
        <w:t>Post-Modern and Feminist Social Theory</w:t>
      </w:r>
      <w:r>
        <w:rPr>
          <w:sz w:val="20"/>
        </w:rPr>
        <w:tab/>
      </w:r>
      <w:proofErr w:type="spellStart"/>
      <w:r>
        <w:rPr>
          <w:sz w:val="20"/>
        </w:rPr>
        <w:t>Ritzer</w:t>
      </w:r>
      <w:proofErr w:type="spellEnd"/>
      <w:r>
        <w:rPr>
          <w:sz w:val="20"/>
        </w:rPr>
        <w:t xml:space="preserve"> Chapter 9</w:t>
      </w:r>
    </w:p>
    <w:p w:rsidR="00D1209B" w:rsidRDefault="00D1209B" w:rsidP="00D1209B">
      <w:pPr>
        <w:ind w:left="5760" w:hanging="5760"/>
        <w:rPr>
          <w:sz w:val="20"/>
        </w:rPr>
      </w:pPr>
      <w:r>
        <w:rPr>
          <w:sz w:val="20"/>
        </w:rPr>
        <w:t>W Sep 23</w:t>
      </w:r>
      <w:r>
        <w:rPr>
          <w:sz w:val="20"/>
        </w:rPr>
        <w:tab/>
      </w:r>
      <w:proofErr w:type="spellStart"/>
      <w:r>
        <w:rPr>
          <w:sz w:val="20"/>
        </w:rPr>
        <w:t>Kivisto</w:t>
      </w:r>
      <w:proofErr w:type="spellEnd"/>
      <w:r>
        <w:rPr>
          <w:sz w:val="20"/>
        </w:rPr>
        <w:t>: 66,54</w:t>
      </w:r>
    </w:p>
    <w:p w:rsidR="00D1209B" w:rsidRDefault="00D1209B">
      <w:pPr>
        <w:rPr>
          <w:sz w:val="20"/>
        </w:rPr>
      </w:pPr>
    </w:p>
    <w:p w:rsidR="00D1209B" w:rsidRPr="00AE3484" w:rsidRDefault="00D1209B">
      <w:pPr>
        <w:rPr>
          <w:sz w:val="20"/>
        </w:rPr>
      </w:pPr>
      <w:r>
        <w:rPr>
          <w:sz w:val="20"/>
        </w:rPr>
        <w:t>Class 10</w:t>
      </w:r>
      <w:r>
        <w:rPr>
          <w:sz w:val="20"/>
        </w:rPr>
        <w:tab/>
      </w:r>
      <w:r>
        <w:rPr>
          <w:sz w:val="20"/>
        </w:rPr>
        <w:tab/>
      </w:r>
      <w:r>
        <w:rPr>
          <w:sz w:val="20"/>
        </w:rPr>
        <w:tab/>
      </w:r>
      <w:r w:rsidRPr="00AE3484">
        <w:rPr>
          <w:sz w:val="20"/>
        </w:rPr>
        <w:t>Social Theo</w:t>
      </w:r>
      <w:r>
        <w:rPr>
          <w:sz w:val="20"/>
        </w:rPr>
        <w:t>ry and the Twenty-first Century</w:t>
      </w:r>
      <w:r w:rsidRPr="00AE3484">
        <w:rPr>
          <w:sz w:val="20"/>
        </w:rPr>
        <w:t xml:space="preserve"> </w:t>
      </w:r>
      <w:r w:rsidRPr="00AE3484">
        <w:rPr>
          <w:sz w:val="20"/>
        </w:rPr>
        <w:tab/>
      </w:r>
      <w:r w:rsidRPr="00AE3484">
        <w:rPr>
          <w:sz w:val="20"/>
        </w:rPr>
        <w:tab/>
      </w:r>
    </w:p>
    <w:p w:rsidR="00D1209B" w:rsidRDefault="00D1209B">
      <w:pPr>
        <w:rPr>
          <w:b/>
          <w:sz w:val="20"/>
        </w:rPr>
      </w:pPr>
      <w:r w:rsidRPr="00AE3484">
        <w:rPr>
          <w:sz w:val="20"/>
        </w:rPr>
        <w:tab/>
      </w:r>
      <w:r w:rsidRPr="00AE3484">
        <w:rPr>
          <w:sz w:val="20"/>
        </w:rPr>
        <w:tab/>
      </w:r>
      <w:r w:rsidRPr="00AE3484">
        <w:rPr>
          <w:sz w:val="20"/>
        </w:rPr>
        <w:tab/>
      </w:r>
      <w:r>
        <w:rPr>
          <w:b/>
          <w:sz w:val="20"/>
        </w:rPr>
        <w:t>Exam #3 and Paper #2 Due</w:t>
      </w:r>
    </w:p>
    <w:p w:rsidR="00D1209B" w:rsidRDefault="00D1209B">
      <w:pPr>
        <w:rPr>
          <w:b/>
          <w:sz w:val="20"/>
        </w:rPr>
      </w:pPr>
    </w:p>
    <w:p w:rsidR="00D1209B" w:rsidRDefault="00D1209B">
      <w:pPr>
        <w:rPr>
          <w:b/>
          <w:sz w:val="20"/>
        </w:rPr>
      </w:pPr>
    </w:p>
    <w:p w:rsidR="00D1209B" w:rsidRPr="00AE3484" w:rsidRDefault="00D1209B">
      <w:pPr>
        <w:rPr>
          <w:sz w:val="20"/>
        </w:rPr>
      </w:pPr>
      <w:r>
        <w:rPr>
          <w:b/>
          <w:sz w:val="20"/>
        </w:rPr>
        <w:t>*</w:t>
      </w:r>
      <w:proofErr w:type="spellStart"/>
      <w:r>
        <w:rPr>
          <w:b/>
          <w:sz w:val="20"/>
        </w:rPr>
        <w:t>Kivisto</w:t>
      </w:r>
      <w:proofErr w:type="spellEnd"/>
      <w:r>
        <w:rPr>
          <w:b/>
          <w:sz w:val="20"/>
        </w:rPr>
        <w:t xml:space="preserve"> assignments refer to the number of the reading in the text, not to page numbers.  For example </w:t>
      </w:r>
      <w:proofErr w:type="spellStart"/>
      <w:r>
        <w:rPr>
          <w:b/>
          <w:sz w:val="20"/>
        </w:rPr>
        <w:t>Kivisto</w:t>
      </w:r>
      <w:proofErr w:type="spellEnd"/>
      <w:r>
        <w:rPr>
          <w:b/>
          <w:sz w:val="20"/>
        </w:rPr>
        <w:t>: 28 is “Civilization and Its Discontents” by Freud Section VI p. 173.</w:t>
      </w:r>
      <w:r>
        <w:rPr>
          <w:sz w:val="20"/>
        </w:rPr>
        <w:t xml:space="preserve"> </w:t>
      </w:r>
    </w:p>
    <w:p w:rsidR="00D1209B" w:rsidRDefault="00D1209B">
      <w:pPr>
        <w:rPr>
          <w:b/>
          <w:u w:val="single"/>
        </w:rPr>
      </w:pPr>
    </w:p>
    <w:p w:rsidR="00D1209B" w:rsidRDefault="00D1209B"/>
    <w:p w:rsidR="00D1209B" w:rsidRDefault="00D1209B" w:rsidP="00D1209B">
      <w:pPr>
        <w:rPr>
          <w:sz w:val="20"/>
        </w:rPr>
      </w:pPr>
    </w:p>
    <w:p w:rsidR="00D1209B" w:rsidRDefault="00D1209B">
      <w:pPr>
        <w:ind w:left="2160" w:firstLine="720"/>
        <w:rPr>
          <w:sz w:val="20"/>
        </w:rPr>
      </w:pPr>
    </w:p>
    <w:p w:rsidR="00D1209B" w:rsidRDefault="00D1209B">
      <w:pPr>
        <w:ind w:left="2160" w:firstLine="720"/>
        <w:rPr>
          <w:sz w:val="20"/>
        </w:rPr>
      </w:pPr>
    </w:p>
    <w:p w:rsidR="00D1209B" w:rsidRDefault="00D1209B">
      <w:pPr>
        <w:ind w:left="2160" w:firstLine="720"/>
        <w:rPr>
          <w:sz w:val="20"/>
        </w:rPr>
      </w:pPr>
    </w:p>
    <w:p w:rsidR="00D1209B" w:rsidRDefault="00D1209B">
      <w:pPr>
        <w:ind w:left="2160" w:firstLine="720"/>
        <w:rPr>
          <w:sz w:val="20"/>
        </w:rPr>
      </w:pPr>
    </w:p>
    <w:p w:rsidR="00D1209B" w:rsidRDefault="00D1209B">
      <w:pPr>
        <w:ind w:left="2160" w:firstLine="720"/>
        <w:rPr>
          <w:sz w:val="20"/>
        </w:rPr>
      </w:pPr>
    </w:p>
    <w:p w:rsidR="00D1209B" w:rsidRDefault="00D1209B">
      <w:pPr>
        <w:ind w:left="2160" w:firstLine="720"/>
        <w:rPr>
          <w:sz w:val="20"/>
        </w:rPr>
      </w:pPr>
    </w:p>
    <w:p w:rsidR="00D1209B" w:rsidRDefault="00D1209B">
      <w:pPr>
        <w:rPr>
          <w:sz w:val="20"/>
        </w:rPr>
      </w:pPr>
    </w:p>
    <w:p w:rsidR="00D1209B" w:rsidRDefault="00D1209B">
      <w:pPr>
        <w:rPr>
          <w:rFonts w:ascii="Times New Roman" w:hAnsi="Times New Roman"/>
          <w:color w:val="000000"/>
          <w:sz w:val="20"/>
        </w:rPr>
      </w:pPr>
    </w:p>
    <w:p w:rsidR="00D1209B" w:rsidRDefault="00D1209B">
      <w:pPr>
        <w:rPr>
          <w:rFonts w:ascii="Times New Roman" w:hAnsi="Times New Roman"/>
          <w:color w:val="000000"/>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p>
    <w:p w:rsidR="00D1209B" w:rsidRDefault="00D1209B">
      <w:pPr>
        <w:rPr>
          <w:sz w:val="20"/>
        </w:rPr>
      </w:pPr>
      <w:r>
        <w:rPr>
          <w:sz w:val="20"/>
        </w:rPr>
        <w:tab/>
        <w:t xml:space="preserve">. </w:t>
      </w:r>
    </w:p>
    <w:p w:rsidR="00D1209B" w:rsidRDefault="00D1209B">
      <w:pPr>
        <w:rPr>
          <w:sz w:val="20"/>
        </w:rPr>
      </w:pPr>
    </w:p>
    <w:p w:rsidR="00D1209B" w:rsidRDefault="00D1209B">
      <w:pPr>
        <w:rPr>
          <w:sz w:val="20"/>
        </w:rPr>
      </w:pPr>
      <w:r>
        <w:rPr>
          <w:sz w:val="20"/>
        </w:rPr>
        <w:tab/>
      </w:r>
      <w:r>
        <w:rPr>
          <w:sz w:val="20"/>
        </w:rPr>
        <w:tab/>
      </w:r>
      <w:r>
        <w:rPr>
          <w:sz w:val="20"/>
        </w:rPr>
        <w:tab/>
      </w:r>
    </w:p>
    <w:p w:rsidR="00D1209B" w:rsidRDefault="00D1209B">
      <w:pPr>
        <w:rPr>
          <w:sz w:val="20"/>
        </w:rPr>
      </w:pPr>
      <w:r>
        <w:rPr>
          <w:sz w:val="20"/>
        </w:rPr>
        <w:tab/>
      </w:r>
      <w:r>
        <w:rPr>
          <w:sz w:val="20"/>
        </w:rPr>
        <w:tab/>
      </w:r>
    </w:p>
    <w:p w:rsidR="00D1209B" w:rsidRDefault="00D1209B">
      <w:pPr>
        <w:rPr>
          <w:b/>
          <w:u w:val="single"/>
        </w:rPr>
      </w:pPr>
      <w:r>
        <w:rPr>
          <w:b/>
          <w:u w:val="single"/>
        </w:rPr>
        <w:t>Important University Policies</w:t>
      </w:r>
    </w:p>
    <w:p w:rsidR="00D1209B" w:rsidRDefault="00D1209B">
      <w:pPr>
        <w:autoSpaceDE w:val="0"/>
        <w:autoSpaceDN w:val="0"/>
        <w:adjustRightInd w:val="0"/>
        <w:rPr>
          <w:rFonts w:ascii="TimesNewRoman" w:hAnsi="TimesNewRoman"/>
          <w:color w:val="000000"/>
          <w:sz w:val="20"/>
        </w:rPr>
      </w:pPr>
    </w:p>
    <w:p w:rsidR="00D1209B" w:rsidRDefault="00D1209B">
      <w:pPr>
        <w:autoSpaceDE w:val="0"/>
        <w:autoSpaceDN w:val="0"/>
        <w:adjustRightInd w:val="0"/>
        <w:rPr>
          <w:rFonts w:ascii="TimesNewRoman" w:hAnsi="TimesNewRoman"/>
          <w:color w:val="000000"/>
          <w:sz w:val="20"/>
        </w:rPr>
      </w:pPr>
      <w:r>
        <w:rPr>
          <w:rFonts w:ascii="TimesNewRoman,Bold" w:hAnsi="TimesNewRoman,Bold"/>
          <w:b/>
          <w:color w:val="000000"/>
          <w:u w:val="single"/>
        </w:rPr>
        <w:t>Course Workload:</w:t>
      </w:r>
      <w:r>
        <w:rPr>
          <w:rFonts w:ascii="TimesNewRoman,Bold" w:hAnsi="TimesNewRoman,Bold"/>
          <w:b/>
          <w:color w:val="000000"/>
        </w:rPr>
        <w:t xml:space="preserve">  </w:t>
      </w:r>
      <w:r>
        <w:rPr>
          <w:sz w:val="20"/>
        </w:rPr>
        <w:t xml:space="preserve">This course has been designed for the adult learner taking course work at an accelerated pace.   To facilitate your learning and cover all of the material in such a short time, it is imperative that in-class contact hours not be abbreviated.  Each student is a valuable part of the learning environment, and your participation is needed in class discussion, presentations, peer evaluation, and being a supportive audience for anyone presenting or lecturing.  </w:t>
      </w:r>
      <w:r>
        <w:rPr>
          <w:rFonts w:ascii="TimesNewRoman" w:hAnsi="TimesNewRoman"/>
          <w:color w:val="000000"/>
          <w:sz w:val="20"/>
        </w:rPr>
        <w:t>Given the rapid pace of the course, it is necessary for students to keep on track and on task with the readings and assignments. In accordance with accreditation standards set by WASC, National University requires approximately two hours of outside work for every contact hour (NU Catalog). For a 4.5-quarter unit course, there are 45 contact hours, plus a minimum of 90 hours outside of classroom work. Of course, the time may be spent in all sorts of ways--many hours over the weekend, for example, with fewer during the week, or whatever schedule works best for the student given the deadlines in the course.</w:t>
      </w:r>
    </w:p>
    <w:p w:rsidR="00D1209B" w:rsidRDefault="00D1209B">
      <w:pPr>
        <w:autoSpaceDE w:val="0"/>
        <w:autoSpaceDN w:val="0"/>
        <w:adjustRightInd w:val="0"/>
        <w:rPr>
          <w:rFonts w:ascii="TimesNewRoman" w:hAnsi="TimesNewRoman"/>
          <w:color w:val="000000"/>
          <w:sz w:val="20"/>
        </w:rPr>
      </w:pPr>
    </w:p>
    <w:p w:rsidR="00D1209B" w:rsidRDefault="00D1209B">
      <w:pPr>
        <w:autoSpaceDE w:val="0"/>
        <w:autoSpaceDN w:val="0"/>
        <w:adjustRightInd w:val="0"/>
        <w:rPr>
          <w:rFonts w:ascii="TimesNewRoman" w:hAnsi="TimesNewRoman"/>
          <w:color w:val="000000"/>
          <w:sz w:val="20"/>
        </w:rPr>
      </w:pPr>
      <w:r>
        <w:rPr>
          <w:rFonts w:ascii="TimesNewRoman" w:hAnsi="TimesNewRoman"/>
          <w:b/>
          <w:color w:val="000000"/>
          <w:u w:val="single"/>
        </w:rPr>
        <w:t>Plagiarism</w:t>
      </w:r>
      <w:r>
        <w:rPr>
          <w:rFonts w:ascii="TimesNewRoman" w:hAnsi="TimesNewRoman"/>
          <w:color w:val="000000"/>
        </w:rPr>
        <w:t xml:space="preserve">: </w:t>
      </w:r>
      <w:r>
        <w:rPr>
          <w:rFonts w:ascii="TimesNewRoman" w:hAnsi="TimesNewRoman"/>
          <w:color w:val="000000"/>
          <w:sz w:val="20"/>
        </w:rPr>
        <w:t xml:space="preserve">Students are also reminded that all work must be generated independently and solely for this course. Any act of plagiarism or academic dishonesty (intentional or unintentional borrowing of another person's published or unpublished material without proper attribution, having someone fix writing or other errors, or any other attempt to defraud the academic process) will meet with reprimand and possible failure of the course (see the NU Catalog for other potential penalties). To avoid plagiarism, students should do their own work and submit work that is original to this course.  </w:t>
      </w:r>
    </w:p>
    <w:p w:rsidR="00D1209B" w:rsidRDefault="00D1209B">
      <w:pPr>
        <w:autoSpaceDE w:val="0"/>
        <w:autoSpaceDN w:val="0"/>
        <w:adjustRightInd w:val="0"/>
        <w:rPr>
          <w:rFonts w:ascii="TimesNewRoman" w:hAnsi="TimesNewRoman"/>
          <w:color w:val="000000"/>
          <w:sz w:val="20"/>
        </w:rPr>
      </w:pPr>
    </w:p>
    <w:p w:rsidR="00D1209B" w:rsidRDefault="00D1209B">
      <w:pPr>
        <w:autoSpaceDE w:val="0"/>
        <w:autoSpaceDN w:val="0"/>
        <w:adjustRightInd w:val="0"/>
        <w:rPr>
          <w:rFonts w:ascii="TimesNewRoman" w:hAnsi="TimesNewRoman"/>
          <w:color w:val="000000"/>
          <w:sz w:val="20"/>
        </w:rPr>
      </w:pPr>
      <w:r>
        <w:rPr>
          <w:rFonts w:ascii="TimesNewRoman" w:hAnsi="TimesNewRoman"/>
          <w:color w:val="000000"/>
          <w:sz w:val="20"/>
        </w:rPr>
        <w:t>Students are required to cite the use of materials written by others in all written communications for courses. Remember, the use of ideas, words, or phrasing without proper attribution constitutes plagiarism. The burden of proof rests on the student, not the instructor; in other words, the student will be required to prove that plagiarism has not occurred.  Please use the APA or MLA guidelines/procedures for citing work.  Use the standard you choose consistently.</w:t>
      </w:r>
    </w:p>
    <w:p w:rsidR="00D1209B" w:rsidRDefault="00D1209B">
      <w:pPr>
        <w:autoSpaceDE w:val="0"/>
        <w:autoSpaceDN w:val="0"/>
        <w:adjustRightInd w:val="0"/>
        <w:rPr>
          <w:rFonts w:ascii="TimesNewRoman,Bold" w:hAnsi="TimesNewRoman,Bold"/>
          <w:b/>
          <w:color w:val="000000"/>
        </w:rPr>
      </w:pPr>
    </w:p>
    <w:p w:rsidR="00D1209B" w:rsidRDefault="00D1209B">
      <w:pPr>
        <w:autoSpaceDE w:val="0"/>
        <w:autoSpaceDN w:val="0"/>
        <w:adjustRightInd w:val="0"/>
        <w:rPr>
          <w:rFonts w:ascii="TimesNewRoman" w:hAnsi="TimesNewRoman"/>
          <w:color w:val="000000"/>
          <w:sz w:val="20"/>
        </w:rPr>
      </w:pPr>
      <w:r>
        <w:rPr>
          <w:rFonts w:ascii="TimesNewRoman,Bold" w:hAnsi="TimesNewRoman,Bold"/>
          <w:b/>
          <w:color w:val="000000"/>
          <w:u w:val="single"/>
        </w:rPr>
        <w:t>Grading Standard</w:t>
      </w:r>
      <w:r>
        <w:rPr>
          <w:rFonts w:ascii="TimesNewRoman,Bold" w:hAnsi="TimesNewRoman,Bold"/>
          <w:b/>
          <w:color w:val="000000"/>
        </w:rPr>
        <w:t xml:space="preserve">: </w:t>
      </w:r>
      <w:r>
        <w:rPr>
          <w:rFonts w:ascii="TimesNewRoman" w:hAnsi="TimesNewRoman"/>
          <w:color w:val="000000"/>
          <w:sz w:val="20"/>
        </w:rPr>
        <w:t xml:space="preserve">Papers grades are based on the goals of the assignments, which are to demonstrate close reading skills and familiarity with course concepts, </w:t>
      </w:r>
      <w:r>
        <w:rPr>
          <w:rFonts w:ascii="TimesNewRoman" w:hAnsi="TimesNewRoman"/>
          <w:i/>
          <w:color w:val="000000"/>
          <w:sz w:val="20"/>
        </w:rPr>
        <w:t>as well as on the standards for undergraduate written work described below.</w:t>
      </w:r>
      <w:r>
        <w:rPr>
          <w:rFonts w:ascii="TimesNewRoman" w:hAnsi="TimesNewRoman"/>
          <w:color w:val="000000"/>
          <w:sz w:val="20"/>
        </w:rPr>
        <w:t xml:space="preserve"> Letter grades correspond to the definitions of those grades for undergraduate classes as defined in the National University Catalog.</w:t>
      </w:r>
    </w:p>
    <w:p w:rsidR="00D1209B" w:rsidRDefault="00D1209B">
      <w:pPr>
        <w:autoSpaceDE w:val="0"/>
        <w:autoSpaceDN w:val="0"/>
        <w:adjustRightInd w:val="0"/>
        <w:rPr>
          <w:rFonts w:ascii="TimesNewRoman,Bold" w:hAnsi="TimesNewRoman,Bold"/>
          <w:b/>
          <w:color w:val="000000"/>
          <w:u w:val="single"/>
        </w:rPr>
      </w:pPr>
    </w:p>
    <w:p w:rsidR="00D1209B" w:rsidRDefault="00D1209B">
      <w:pPr>
        <w:autoSpaceDE w:val="0"/>
        <w:autoSpaceDN w:val="0"/>
        <w:adjustRightInd w:val="0"/>
        <w:rPr>
          <w:color w:val="000000"/>
          <w:sz w:val="20"/>
        </w:rPr>
      </w:pPr>
      <w:r>
        <w:rPr>
          <w:rFonts w:ascii="TimesNewRoman,Bold" w:hAnsi="TimesNewRoman,Bold"/>
          <w:b/>
          <w:color w:val="000000"/>
          <w:u w:val="single"/>
        </w:rPr>
        <w:t>Grading Criteria for Writing Assignments:</w:t>
      </w:r>
      <w:r>
        <w:rPr>
          <w:rFonts w:ascii="TimesNewRoman,Bold" w:hAnsi="TimesNewRoman,Bold"/>
          <w:color w:val="000000"/>
        </w:rPr>
        <w:t xml:space="preserve"> </w:t>
      </w:r>
      <w:r>
        <w:rPr>
          <w:color w:val="000000"/>
          <w:sz w:val="20"/>
        </w:rPr>
        <w:t>Formal paper grades will be assigned in accordance with the University catalog and the following general criteria adopted by the School of Arts and Sciences.  In this course, grades will be issued according to the +/- system.</w:t>
      </w:r>
    </w:p>
    <w:p w:rsidR="00D1209B" w:rsidRDefault="00D1209B">
      <w:pPr>
        <w:tabs>
          <w:tab w:val="left" w:pos="1980"/>
        </w:tabs>
        <w:autoSpaceDE w:val="0"/>
        <w:autoSpaceDN w:val="0"/>
        <w:adjustRightInd w:val="0"/>
        <w:rPr>
          <w:b/>
          <w:color w:val="000000"/>
          <w:sz w:val="20"/>
        </w:rPr>
      </w:pPr>
    </w:p>
    <w:p w:rsidR="00D1209B" w:rsidRDefault="00D1209B">
      <w:pPr>
        <w:tabs>
          <w:tab w:val="left" w:pos="1980"/>
        </w:tabs>
        <w:autoSpaceDE w:val="0"/>
        <w:autoSpaceDN w:val="0"/>
        <w:adjustRightInd w:val="0"/>
        <w:rPr>
          <w:b/>
          <w:color w:val="000000"/>
          <w:sz w:val="20"/>
        </w:rPr>
      </w:pPr>
      <w:r>
        <w:rPr>
          <w:b/>
          <w:color w:val="000000"/>
          <w:sz w:val="20"/>
        </w:rPr>
        <w:t>Note: Letter grades may be assigned for any or all of the following reasons.</w:t>
      </w:r>
    </w:p>
    <w:p w:rsidR="00D1209B" w:rsidRDefault="00D1209B">
      <w:pPr>
        <w:tabs>
          <w:tab w:val="left" w:pos="1980"/>
        </w:tabs>
        <w:autoSpaceDE w:val="0"/>
        <w:autoSpaceDN w:val="0"/>
        <w:adjustRightInd w:val="0"/>
        <w:rPr>
          <w:b/>
          <w:color w:val="000000"/>
          <w:sz w:val="20"/>
        </w:rPr>
      </w:pPr>
    </w:p>
    <w:p w:rsidR="00D1209B" w:rsidRDefault="00D1209B">
      <w:pPr>
        <w:tabs>
          <w:tab w:val="left" w:pos="1980"/>
        </w:tabs>
        <w:autoSpaceDE w:val="0"/>
        <w:autoSpaceDN w:val="0"/>
        <w:adjustRightInd w:val="0"/>
        <w:rPr>
          <w:b/>
          <w:color w:val="000000"/>
          <w:sz w:val="20"/>
        </w:rPr>
      </w:pPr>
      <w:r>
        <w:rPr>
          <w:b/>
          <w:color w:val="000000"/>
          <w:sz w:val="20"/>
        </w:rPr>
        <w:t>"C" range</w:t>
      </w:r>
    </w:p>
    <w:p w:rsidR="00D1209B" w:rsidRDefault="00D1209B">
      <w:pPr>
        <w:numPr>
          <w:ilvl w:val="0"/>
          <w:numId w:val="3"/>
        </w:numPr>
        <w:tabs>
          <w:tab w:val="left" w:pos="1980"/>
        </w:tabs>
        <w:autoSpaceDE w:val="0"/>
        <w:autoSpaceDN w:val="0"/>
        <w:adjustRightInd w:val="0"/>
        <w:rPr>
          <w:color w:val="000000"/>
          <w:sz w:val="20"/>
        </w:rPr>
      </w:pPr>
      <w:r>
        <w:rPr>
          <w:color w:val="000000"/>
          <w:sz w:val="20"/>
        </w:rPr>
        <w:t>Acceptable, solid achievement, meets standards for course.</w:t>
      </w:r>
    </w:p>
    <w:p w:rsidR="00D1209B" w:rsidRDefault="00D1209B">
      <w:pPr>
        <w:numPr>
          <w:ilvl w:val="0"/>
          <w:numId w:val="3"/>
        </w:numPr>
        <w:tabs>
          <w:tab w:val="left" w:pos="1980"/>
        </w:tabs>
        <w:autoSpaceDE w:val="0"/>
        <w:autoSpaceDN w:val="0"/>
        <w:adjustRightInd w:val="0"/>
        <w:rPr>
          <w:color w:val="000000"/>
          <w:sz w:val="20"/>
        </w:rPr>
      </w:pPr>
      <w:r>
        <w:rPr>
          <w:color w:val="000000"/>
          <w:sz w:val="20"/>
        </w:rPr>
        <w:t>Retains over-all focus, generally solid command of subject matter.</w:t>
      </w:r>
    </w:p>
    <w:p w:rsidR="00D1209B" w:rsidRDefault="00D1209B">
      <w:pPr>
        <w:numPr>
          <w:ilvl w:val="0"/>
          <w:numId w:val="3"/>
        </w:numPr>
        <w:tabs>
          <w:tab w:val="left" w:pos="1980"/>
        </w:tabs>
        <w:autoSpaceDE w:val="0"/>
        <w:autoSpaceDN w:val="0"/>
        <w:adjustRightInd w:val="0"/>
        <w:rPr>
          <w:color w:val="000000"/>
          <w:sz w:val="20"/>
        </w:rPr>
      </w:pPr>
      <w:r>
        <w:rPr>
          <w:color w:val="000000"/>
          <w:sz w:val="20"/>
        </w:rPr>
        <w:t>Subject matter well-explored but may show signs of under-development.</w:t>
      </w:r>
    </w:p>
    <w:p w:rsidR="00D1209B" w:rsidRDefault="00D1209B">
      <w:pPr>
        <w:numPr>
          <w:ilvl w:val="0"/>
          <w:numId w:val="3"/>
        </w:numPr>
        <w:tabs>
          <w:tab w:val="left" w:pos="1980"/>
        </w:tabs>
        <w:autoSpaceDE w:val="0"/>
        <w:autoSpaceDN w:val="0"/>
        <w:adjustRightInd w:val="0"/>
        <w:rPr>
          <w:color w:val="000000"/>
          <w:sz w:val="20"/>
        </w:rPr>
      </w:pPr>
      <w:r>
        <w:rPr>
          <w:color w:val="000000"/>
          <w:sz w:val="20"/>
        </w:rPr>
        <w:t>Significance is understood, competent use of examples.</w:t>
      </w:r>
    </w:p>
    <w:p w:rsidR="00D1209B" w:rsidRDefault="00D1209B">
      <w:pPr>
        <w:numPr>
          <w:ilvl w:val="0"/>
          <w:numId w:val="3"/>
        </w:numPr>
        <w:tabs>
          <w:tab w:val="left" w:pos="1980"/>
        </w:tabs>
        <w:autoSpaceDE w:val="0"/>
        <w:autoSpaceDN w:val="0"/>
        <w:adjustRightInd w:val="0"/>
        <w:rPr>
          <w:color w:val="000000"/>
          <w:sz w:val="20"/>
        </w:rPr>
      </w:pPr>
      <w:r>
        <w:rPr>
          <w:color w:val="000000"/>
          <w:sz w:val="20"/>
        </w:rPr>
        <w:t>Structure is solid, but an occasional sentence or paragraph may lack focus.</w:t>
      </w:r>
    </w:p>
    <w:p w:rsidR="00D1209B" w:rsidRDefault="00D1209B">
      <w:pPr>
        <w:numPr>
          <w:ilvl w:val="0"/>
          <w:numId w:val="3"/>
        </w:numPr>
        <w:tabs>
          <w:tab w:val="left" w:pos="1980"/>
        </w:tabs>
        <w:autoSpaceDE w:val="0"/>
        <w:autoSpaceDN w:val="0"/>
        <w:adjustRightInd w:val="0"/>
        <w:rPr>
          <w:color w:val="000000"/>
          <w:sz w:val="20"/>
        </w:rPr>
      </w:pPr>
      <w:r>
        <w:rPr>
          <w:color w:val="000000"/>
          <w:sz w:val="20"/>
        </w:rPr>
        <w:t>Quotations and citations are integrated into argument.</w:t>
      </w:r>
    </w:p>
    <w:p w:rsidR="00D1209B" w:rsidRDefault="00D1209B">
      <w:pPr>
        <w:numPr>
          <w:ilvl w:val="0"/>
          <w:numId w:val="3"/>
        </w:numPr>
        <w:tabs>
          <w:tab w:val="left" w:pos="1980"/>
        </w:tabs>
        <w:autoSpaceDE w:val="0"/>
        <w:autoSpaceDN w:val="0"/>
        <w:adjustRightInd w:val="0"/>
        <w:rPr>
          <w:color w:val="000000"/>
          <w:sz w:val="20"/>
        </w:rPr>
      </w:pPr>
      <w:r>
        <w:rPr>
          <w:color w:val="000000"/>
          <w:sz w:val="20"/>
        </w:rPr>
        <w:t>Transitions between paragraphs occur but may lack originality.</w:t>
      </w:r>
    </w:p>
    <w:p w:rsidR="00D1209B" w:rsidRDefault="00D1209B">
      <w:pPr>
        <w:numPr>
          <w:ilvl w:val="0"/>
          <w:numId w:val="3"/>
        </w:numPr>
        <w:tabs>
          <w:tab w:val="left" w:pos="1980"/>
        </w:tabs>
        <w:autoSpaceDE w:val="0"/>
        <w:autoSpaceDN w:val="0"/>
        <w:adjustRightInd w:val="0"/>
        <w:rPr>
          <w:color w:val="000000"/>
          <w:sz w:val="20"/>
        </w:rPr>
      </w:pPr>
      <w:r>
        <w:rPr>
          <w:color w:val="000000"/>
          <w:sz w:val="20"/>
        </w:rPr>
        <w:t>Competent use of language; sentences are solid but may lack development, refinement, style.</w:t>
      </w:r>
    </w:p>
    <w:p w:rsidR="00D1209B" w:rsidRDefault="00D1209B">
      <w:pPr>
        <w:numPr>
          <w:ilvl w:val="0"/>
          <w:numId w:val="3"/>
        </w:numPr>
        <w:tabs>
          <w:tab w:val="left" w:pos="1980"/>
        </w:tabs>
        <w:autoSpaceDE w:val="0"/>
        <w:autoSpaceDN w:val="0"/>
        <w:adjustRightInd w:val="0"/>
        <w:rPr>
          <w:color w:val="000000"/>
          <w:sz w:val="20"/>
        </w:rPr>
      </w:pPr>
      <w:r>
        <w:rPr>
          <w:color w:val="000000"/>
          <w:sz w:val="20"/>
        </w:rPr>
        <w:t>Occasional minor mechanical errors may occur, but do not impede clear understanding of material.</w:t>
      </w:r>
    </w:p>
    <w:p w:rsidR="00D1209B" w:rsidRDefault="00D1209B">
      <w:pPr>
        <w:numPr>
          <w:ilvl w:val="0"/>
          <w:numId w:val="3"/>
        </w:numPr>
        <w:tabs>
          <w:tab w:val="left" w:pos="1980"/>
        </w:tabs>
        <w:autoSpaceDE w:val="0"/>
        <w:autoSpaceDN w:val="0"/>
        <w:adjustRightInd w:val="0"/>
        <w:rPr>
          <w:b/>
          <w:color w:val="000000"/>
          <w:sz w:val="20"/>
        </w:rPr>
      </w:pPr>
      <w:r>
        <w:rPr>
          <w:b/>
          <w:color w:val="000000"/>
          <w:sz w:val="20"/>
        </w:rPr>
        <w:t>No serious mechanical errors (fragments, run-ons, comma-splices, etc.)</w:t>
      </w:r>
    </w:p>
    <w:p w:rsidR="00D1209B" w:rsidRDefault="00D1209B">
      <w:pPr>
        <w:tabs>
          <w:tab w:val="left" w:pos="1980"/>
        </w:tabs>
        <w:autoSpaceDE w:val="0"/>
        <w:autoSpaceDN w:val="0"/>
        <w:adjustRightInd w:val="0"/>
        <w:rPr>
          <w:b/>
          <w:color w:val="000000"/>
          <w:sz w:val="20"/>
        </w:rPr>
      </w:pPr>
    </w:p>
    <w:p w:rsidR="00D1209B" w:rsidRDefault="00D1209B">
      <w:pPr>
        <w:tabs>
          <w:tab w:val="left" w:pos="1980"/>
        </w:tabs>
        <w:autoSpaceDE w:val="0"/>
        <w:autoSpaceDN w:val="0"/>
        <w:adjustRightInd w:val="0"/>
        <w:rPr>
          <w:b/>
          <w:color w:val="000000"/>
          <w:sz w:val="20"/>
        </w:rPr>
      </w:pPr>
      <w:r>
        <w:rPr>
          <w:b/>
          <w:color w:val="000000"/>
          <w:sz w:val="20"/>
        </w:rPr>
        <w:t>"B" range</w:t>
      </w:r>
    </w:p>
    <w:p w:rsidR="00D1209B" w:rsidRDefault="00D1209B">
      <w:pPr>
        <w:numPr>
          <w:ilvl w:val="0"/>
          <w:numId w:val="4"/>
        </w:numPr>
        <w:tabs>
          <w:tab w:val="left" w:pos="1980"/>
        </w:tabs>
        <w:autoSpaceDE w:val="0"/>
        <w:autoSpaceDN w:val="0"/>
        <w:adjustRightInd w:val="0"/>
        <w:rPr>
          <w:color w:val="000000"/>
          <w:sz w:val="20"/>
        </w:rPr>
      </w:pPr>
      <w:r>
        <w:rPr>
          <w:color w:val="000000"/>
          <w:sz w:val="20"/>
        </w:rPr>
        <w:t>Commendable achievement, exceeds standards for course.</w:t>
      </w:r>
    </w:p>
    <w:p w:rsidR="00D1209B" w:rsidRDefault="00D1209B">
      <w:pPr>
        <w:numPr>
          <w:ilvl w:val="0"/>
          <w:numId w:val="4"/>
        </w:numPr>
        <w:tabs>
          <w:tab w:val="left" w:pos="1980"/>
        </w:tabs>
        <w:autoSpaceDE w:val="0"/>
        <w:autoSpaceDN w:val="0"/>
        <w:adjustRightInd w:val="0"/>
        <w:rPr>
          <w:color w:val="000000"/>
          <w:sz w:val="20"/>
        </w:rPr>
      </w:pPr>
      <w:r>
        <w:rPr>
          <w:color w:val="000000"/>
          <w:sz w:val="20"/>
        </w:rPr>
        <w:t>Specific, original focus, content well-handled.</w:t>
      </w:r>
    </w:p>
    <w:p w:rsidR="00D1209B" w:rsidRDefault="00D1209B">
      <w:pPr>
        <w:numPr>
          <w:ilvl w:val="0"/>
          <w:numId w:val="4"/>
        </w:numPr>
        <w:tabs>
          <w:tab w:val="left" w:pos="1980"/>
        </w:tabs>
        <w:autoSpaceDE w:val="0"/>
        <w:autoSpaceDN w:val="0"/>
        <w:adjustRightInd w:val="0"/>
        <w:rPr>
          <w:color w:val="000000"/>
          <w:sz w:val="20"/>
        </w:rPr>
      </w:pPr>
      <w:r>
        <w:rPr>
          <w:color w:val="000000"/>
          <w:sz w:val="20"/>
        </w:rPr>
        <w:t>Significance of content is clearly conveyed; good use of examples; sufficient support exists in all key areas.</w:t>
      </w:r>
    </w:p>
    <w:p w:rsidR="00D1209B" w:rsidRDefault="00D1209B">
      <w:pPr>
        <w:numPr>
          <w:ilvl w:val="0"/>
          <w:numId w:val="4"/>
        </w:numPr>
        <w:tabs>
          <w:tab w:val="left" w:pos="1980"/>
        </w:tabs>
        <w:autoSpaceDE w:val="0"/>
        <w:autoSpaceDN w:val="0"/>
        <w:adjustRightInd w:val="0"/>
        <w:rPr>
          <w:color w:val="000000"/>
          <w:sz w:val="20"/>
        </w:rPr>
      </w:pPr>
      <w:r>
        <w:rPr>
          <w:color w:val="000000"/>
          <w:sz w:val="20"/>
        </w:rPr>
        <w:t>Has effective shape (organization), effective pacing between sentences or</w:t>
      </w:r>
    </w:p>
    <w:p w:rsidR="00D1209B" w:rsidRDefault="00D1209B">
      <w:pPr>
        <w:numPr>
          <w:ilvl w:val="0"/>
          <w:numId w:val="4"/>
        </w:numPr>
        <w:tabs>
          <w:tab w:val="left" w:pos="1980"/>
        </w:tabs>
        <w:autoSpaceDE w:val="0"/>
        <w:autoSpaceDN w:val="0"/>
        <w:adjustRightInd w:val="0"/>
        <w:rPr>
          <w:color w:val="000000"/>
          <w:sz w:val="20"/>
        </w:rPr>
      </w:pPr>
      <w:r>
        <w:rPr>
          <w:color w:val="000000"/>
          <w:sz w:val="20"/>
        </w:rPr>
        <w:t>paragraphs.</w:t>
      </w:r>
    </w:p>
    <w:p w:rsidR="00D1209B" w:rsidRDefault="00D1209B">
      <w:pPr>
        <w:numPr>
          <w:ilvl w:val="0"/>
          <w:numId w:val="4"/>
        </w:numPr>
        <w:tabs>
          <w:tab w:val="left" w:pos="1980"/>
        </w:tabs>
        <w:autoSpaceDE w:val="0"/>
        <w:autoSpaceDN w:val="0"/>
        <w:adjustRightInd w:val="0"/>
        <w:rPr>
          <w:color w:val="000000"/>
          <w:sz w:val="20"/>
        </w:rPr>
      </w:pPr>
      <w:r>
        <w:rPr>
          <w:color w:val="000000"/>
          <w:sz w:val="20"/>
        </w:rPr>
        <w:t>Quotations and citations are integrated into argument to enhance the flow of ideas.</w:t>
      </w:r>
    </w:p>
    <w:p w:rsidR="00D1209B" w:rsidRDefault="00D1209B">
      <w:pPr>
        <w:numPr>
          <w:ilvl w:val="0"/>
          <w:numId w:val="4"/>
        </w:numPr>
        <w:tabs>
          <w:tab w:val="left" w:pos="1980"/>
        </w:tabs>
        <w:autoSpaceDE w:val="0"/>
        <w:autoSpaceDN w:val="0"/>
        <w:adjustRightInd w:val="0"/>
        <w:rPr>
          <w:color w:val="000000"/>
          <w:sz w:val="20"/>
        </w:rPr>
      </w:pPr>
      <w:r>
        <w:rPr>
          <w:color w:val="000000"/>
          <w:sz w:val="20"/>
        </w:rPr>
        <w:t>Has competent transitions between all sentences and paragraphs.</w:t>
      </w:r>
    </w:p>
    <w:p w:rsidR="00D1209B" w:rsidRDefault="00D1209B">
      <w:pPr>
        <w:numPr>
          <w:ilvl w:val="0"/>
          <w:numId w:val="4"/>
        </w:numPr>
        <w:tabs>
          <w:tab w:val="left" w:pos="1980"/>
        </w:tabs>
        <w:autoSpaceDE w:val="0"/>
        <w:autoSpaceDN w:val="0"/>
        <w:adjustRightInd w:val="0"/>
        <w:rPr>
          <w:color w:val="000000"/>
          <w:sz w:val="20"/>
        </w:rPr>
      </w:pPr>
      <w:r>
        <w:rPr>
          <w:color w:val="000000"/>
          <w:sz w:val="20"/>
        </w:rPr>
        <w:t>Conveys a strong understanding of Standard English; the writer is clear in his/her attempt to articulate main points, but may demonstrate moments of "flat" or unrefined language.</w:t>
      </w:r>
    </w:p>
    <w:p w:rsidR="00D1209B" w:rsidRDefault="00D1209B">
      <w:pPr>
        <w:numPr>
          <w:ilvl w:val="0"/>
          <w:numId w:val="4"/>
        </w:numPr>
        <w:tabs>
          <w:tab w:val="left" w:pos="1980"/>
        </w:tabs>
        <w:autoSpaceDE w:val="0"/>
        <w:autoSpaceDN w:val="0"/>
        <w:adjustRightInd w:val="0"/>
        <w:rPr>
          <w:b/>
          <w:color w:val="000000"/>
          <w:sz w:val="20"/>
        </w:rPr>
      </w:pPr>
      <w:r>
        <w:rPr>
          <w:b/>
          <w:color w:val="000000"/>
          <w:sz w:val="20"/>
        </w:rPr>
        <w:t>May have a few minor mechanical errors (misplaced commas, pronoun disagreement, etc.), but no serious mechanical errors (fragments, run-ons, comma-splices, etc.)</w:t>
      </w:r>
    </w:p>
    <w:p w:rsidR="00D1209B" w:rsidRDefault="00D1209B">
      <w:pPr>
        <w:tabs>
          <w:tab w:val="left" w:pos="1980"/>
        </w:tabs>
        <w:autoSpaceDE w:val="0"/>
        <w:autoSpaceDN w:val="0"/>
        <w:adjustRightInd w:val="0"/>
        <w:rPr>
          <w:b/>
          <w:color w:val="000000"/>
          <w:sz w:val="20"/>
        </w:rPr>
      </w:pPr>
      <w:r>
        <w:rPr>
          <w:b/>
          <w:color w:val="000000"/>
          <w:sz w:val="20"/>
        </w:rPr>
        <w:br/>
        <w:t>"A" range</w:t>
      </w:r>
    </w:p>
    <w:p w:rsidR="00D1209B" w:rsidRDefault="00D1209B">
      <w:pPr>
        <w:numPr>
          <w:ilvl w:val="0"/>
          <w:numId w:val="5"/>
        </w:numPr>
        <w:tabs>
          <w:tab w:val="left" w:pos="1980"/>
        </w:tabs>
        <w:autoSpaceDE w:val="0"/>
        <w:autoSpaceDN w:val="0"/>
        <w:adjustRightInd w:val="0"/>
        <w:rPr>
          <w:color w:val="000000"/>
          <w:sz w:val="20"/>
        </w:rPr>
      </w:pPr>
      <w:r>
        <w:rPr>
          <w:color w:val="000000"/>
          <w:sz w:val="20"/>
        </w:rPr>
        <w:t>Outstanding achievement, significantly exceeds standards.</w:t>
      </w:r>
    </w:p>
    <w:p w:rsidR="00D1209B" w:rsidRDefault="00D1209B">
      <w:pPr>
        <w:numPr>
          <w:ilvl w:val="0"/>
          <w:numId w:val="5"/>
        </w:numPr>
        <w:tabs>
          <w:tab w:val="left" w:pos="1980"/>
        </w:tabs>
        <w:autoSpaceDE w:val="0"/>
        <w:autoSpaceDN w:val="0"/>
        <w:adjustRightInd w:val="0"/>
        <w:rPr>
          <w:color w:val="000000"/>
          <w:sz w:val="20"/>
        </w:rPr>
      </w:pPr>
      <w:r>
        <w:rPr>
          <w:color w:val="000000"/>
          <w:sz w:val="20"/>
        </w:rPr>
        <w:t>Unique topic or unique treatment of topic, takes risks with content; fresh approach.</w:t>
      </w:r>
    </w:p>
    <w:p w:rsidR="00D1209B" w:rsidRDefault="00D1209B">
      <w:pPr>
        <w:numPr>
          <w:ilvl w:val="0"/>
          <w:numId w:val="5"/>
        </w:numPr>
        <w:tabs>
          <w:tab w:val="left" w:pos="1980"/>
        </w:tabs>
        <w:autoSpaceDE w:val="0"/>
        <w:autoSpaceDN w:val="0"/>
        <w:adjustRightInd w:val="0"/>
        <w:rPr>
          <w:color w:val="000000"/>
          <w:sz w:val="20"/>
        </w:rPr>
      </w:pPr>
      <w:r>
        <w:rPr>
          <w:color w:val="000000"/>
          <w:sz w:val="20"/>
        </w:rPr>
        <w:t>Sophisticated/exceptional use of examples.</w:t>
      </w:r>
    </w:p>
    <w:p w:rsidR="00D1209B" w:rsidRDefault="00D1209B">
      <w:pPr>
        <w:numPr>
          <w:ilvl w:val="0"/>
          <w:numId w:val="5"/>
        </w:numPr>
        <w:tabs>
          <w:tab w:val="left" w:pos="1980"/>
        </w:tabs>
        <w:autoSpaceDE w:val="0"/>
        <w:autoSpaceDN w:val="0"/>
        <w:adjustRightInd w:val="0"/>
        <w:rPr>
          <w:color w:val="000000"/>
          <w:sz w:val="20"/>
        </w:rPr>
      </w:pPr>
      <w:r>
        <w:rPr>
          <w:color w:val="000000"/>
          <w:sz w:val="20"/>
        </w:rPr>
        <w:t>Original and "fluid" organization; all sentences and paragraphs contribute; sophisticated transitions between paragraphs.</w:t>
      </w:r>
    </w:p>
    <w:p w:rsidR="00D1209B" w:rsidRDefault="00D1209B">
      <w:pPr>
        <w:numPr>
          <w:ilvl w:val="0"/>
          <w:numId w:val="5"/>
        </w:numPr>
        <w:tabs>
          <w:tab w:val="left" w:pos="1980"/>
        </w:tabs>
        <w:autoSpaceDE w:val="0"/>
        <w:autoSpaceDN w:val="0"/>
        <w:adjustRightInd w:val="0"/>
        <w:rPr>
          <w:color w:val="000000"/>
          <w:sz w:val="20"/>
        </w:rPr>
      </w:pPr>
      <w:r>
        <w:rPr>
          <w:color w:val="000000"/>
          <w:sz w:val="20"/>
        </w:rPr>
        <w:t>Integration of quotations and citations is sophisticated and highlights the author's argument.</w:t>
      </w:r>
    </w:p>
    <w:p w:rsidR="00D1209B" w:rsidRDefault="00D1209B">
      <w:pPr>
        <w:numPr>
          <w:ilvl w:val="0"/>
          <w:numId w:val="5"/>
        </w:numPr>
        <w:tabs>
          <w:tab w:val="left" w:pos="1980"/>
        </w:tabs>
        <w:autoSpaceDE w:val="0"/>
        <w:autoSpaceDN w:val="0"/>
        <w:adjustRightInd w:val="0"/>
        <w:rPr>
          <w:color w:val="000000"/>
          <w:sz w:val="20"/>
        </w:rPr>
      </w:pPr>
      <w:r>
        <w:rPr>
          <w:color w:val="000000"/>
          <w:sz w:val="20"/>
        </w:rPr>
        <w:t>Confidence in use of Standard English, language reflects a practiced and/or refined understanding of syntax and usage.</w:t>
      </w:r>
    </w:p>
    <w:p w:rsidR="00D1209B" w:rsidRDefault="00D1209B">
      <w:pPr>
        <w:numPr>
          <w:ilvl w:val="0"/>
          <w:numId w:val="5"/>
        </w:numPr>
        <w:tabs>
          <w:tab w:val="left" w:pos="1980"/>
        </w:tabs>
        <w:autoSpaceDE w:val="0"/>
        <w:autoSpaceDN w:val="0"/>
        <w:adjustRightInd w:val="0"/>
        <w:rPr>
          <w:b/>
          <w:color w:val="000000"/>
          <w:sz w:val="20"/>
        </w:rPr>
      </w:pPr>
      <w:r>
        <w:rPr>
          <w:b/>
          <w:color w:val="000000"/>
          <w:sz w:val="20"/>
        </w:rPr>
        <w:t>Sentences vary in structure, very few if any mechanical errors (no\ serious mechanical errors).</w:t>
      </w:r>
    </w:p>
    <w:p w:rsidR="00D1209B" w:rsidRDefault="00D1209B">
      <w:pPr>
        <w:tabs>
          <w:tab w:val="left" w:pos="1980"/>
        </w:tabs>
        <w:autoSpaceDE w:val="0"/>
        <w:autoSpaceDN w:val="0"/>
        <w:adjustRightInd w:val="0"/>
        <w:rPr>
          <w:b/>
          <w:color w:val="000000"/>
          <w:sz w:val="20"/>
        </w:rPr>
      </w:pPr>
    </w:p>
    <w:p w:rsidR="00D1209B" w:rsidRDefault="00D1209B">
      <w:pPr>
        <w:tabs>
          <w:tab w:val="left" w:pos="1980"/>
        </w:tabs>
        <w:autoSpaceDE w:val="0"/>
        <w:autoSpaceDN w:val="0"/>
        <w:adjustRightInd w:val="0"/>
        <w:rPr>
          <w:b/>
          <w:i/>
          <w:color w:val="000000"/>
          <w:sz w:val="20"/>
        </w:rPr>
      </w:pPr>
      <w:r>
        <w:rPr>
          <w:b/>
          <w:color w:val="000000"/>
          <w:sz w:val="20"/>
        </w:rPr>
        <w:t xml:space="preserve">"D" range </w:t>
      </w:r>
      <w:r>
        <w:rPr>
          <w:b/>
          <w:i/>
          <w:color w:val="000000"/>
          <w:sz w:val="20"/>
        </w:rPr>
        <w:t>(Note: The “D” grade is a passing grade; work that is not of “passing quality” should receive grade “F.”)</w:t>
      </w:r>
    </w:p>
    <w:p w:rsidR="00D1209B" w:rsidRDefault="00D1209B">
      <w:pPr>
        <w:numPr>
          <w:ilvl w:val="0"/>
          <w:numId w:val="6"/>
        </w:numPr>
        <w:tabs>
          <w:tab w:val="left" w:pos="1980"/>
        </w:tabs>
        <w:autoSpaceDE w:val="0"/>
        <w:autoSpaceDN w:val="0"/>
        <w:adjustRightInd w:val="0"/>
        <w:rPr>
          <w:b/>
          <w:color w:val="000000"/>
          <w:sz w:val="20"/>
        </w:rPr>
      </w:pPr>
      <w:r>
        <w:rPr>
          <w:b/>
          <w:color w:val="000000"/>
          <w:sz w:val="20"/>
        </w:rPr>
        <w:t>Marginal achievement; only meets minimum standards.</w:t>
      </w:r>
    </w:p>
    <w:p w:rsidR="00D1209B" w:rsidRDefault="00D1209B">
      <w:pPr>
        <w:numPr>
          <w:ilvl w:val="0"/>
          <w:numId w:val="6"/>
        </w:numPr>
        <w:tabs>
          <w:tab w:val="left" w:pos="1980"/>
        </w:tabs>
        <w:autoSpaceDE w:val="0"/>
        <w:autoSpaceDN w:val="0"/>
        <w:adjustRightInd w:val="0"/>
        <w:rPr>
          <w:color w:val="000000"/>
          <w:sz w:val="20"/>
        </w:rPr>
      </w:pPr>
      <w:r>
        <w:rPr>
          <w:color w:val="000000"/>
          <w:sz w:val="20"/>
        </w:rPr>
        <w:t>Significance of content is unclear.</w:t>
      </w:r>
    </w:p>
    <w:p w:rsidR="00D1209B" w:rsidRDefault="00D1209B">
      <w:pPr>
        <w:numPr>
          <w:ilvl w:val="0"/>
          <w:numId w:val="6"/>
        </w:numPr>
        <w:tabs>
          <w:tab w:val="left" w:pos="1980"/>
        </w:tabs>
        <w:autoSpaceDE w:val="0"/>
        <w:autoSpaceDN w:val="0"/>
        <w:adjustRightInd w:val="0"/>
        <w:rPr>
          <w:color w:val="000000"/>
          <w:sz w:val="20"/>
        </w:rPr>
      </w:pPr>
      <w:r>
        <w:rPr>
          <w:color w:val="000000"/>
          <w:sz w:val="20"/>
        </w:rPr>
        <w:t>Some ideas may lack support, elaboration.</w:t>
      </w:r>
    </w:p>
    <w:p w:rsidR="00D1209B" w:rsidRDefault="00D1209B">
      <w:pPr>
        <w:numPr>
          <w:ilvl w:val="0"/>
          <w:numId w:val="6"/>
        </w:numPr>
        <w:tabs>
          <w:tab w:val="left" w:pos="1980"/>
        </w:tabs>
        <w:autoSpaceDE w:val="0"/>
        <w:autoSpaceDN w:val="0"/>
        <w:adjustRightInd w:val="0"/>
        <w:rPr>
          <w:color w:val="000000"/>
          <w:sz w:val="20"/>
        </w:rPr>
      </w:pPr>
      <w:r>
        <w:rPr>
          <w:color w:val="000000"/>
          <w:sz w:val="20"/>
        </w:rPr>
        <w:t>Lacks sufficient examples or relevance of examples may be unclear.</w:t>
      </w:r>
    </w:p>
    <w:p w:rsidR="00D1209B" w:rsidRDefault="00D1209B">
      <w:pPr>
        <w:numPr>
          <w:ilvl w:val="0"/>
          <w:numId w:val="6"/>
        </w:numPr>
        <w:tabs>
          <w:tab w:val="left" w:pos="1980"/>
        </w:tabs>
        <w:autoSpaceDE w:val="0"/>
        <w:autoSpaceDN w:val="0"/>
        <w:adjustRightInd w:val="0"/>
        <w:rPr>
          <w:color w:val="000000"/>
          <w:sz w:val="20"/>
        </w:rPr>
      </w:pPr>
      <w:r>
        <w:rPr>
          <w:color w:val="000000"/>
          <w:sz w:val="20"/>
        </w:rPr>
        <w:t>Support material may not be clearly incorporated into argument.</w:t>
      </w:r>
    </w:p>
    <w:p w:rsidR="00D1209B" w:rsidRDefault="00D1209B">
      <w:pPr>
        <w:numPr>
          <w:ilvl w:val="0"/>
          <w:numId w:val="6"/>
        </w:numPr>
        <w:tabs>
          <w:tab w:val="left" w:pos="1980"/>
        </w:tabs>
        <w:autoSpaceDE w:val="0"/>
        <w:autoSpaceDN w:val="0"/>
        <w:adjustRightInd w:val="0"/>
        <w:rPr>
          <w:color w:val="000000"/>
          <w:sz w:val="20"/>
        </w:rPr>
      </w:pPr>
      <w:r>
        <w:rPr>
          <w:color w:val="000000"/>
          <w:sz w:val="20"/>
        </w:rPr>
        <w:t>Expression is occasionally awkward (problematic sentence structure).</w:t>
      </w:r>
    </w:p>
    <w:p w:rsidR="00D1209B" w:rsidRDefault="00D1209B">
      <w:pPr>
        <w:numPr>
          <w:ilvl w:val="0"/>
          <w:numId w:val="6"/>
        </w:numPr>
        <w:tabs>
          <w:tab w:val="left" w:pos="1980"/>
        </w:tabs>
        <w:autoSpaceDE w:val="0"/>
        <w:autoSpaceDN w:val="0"/>
        <w:adjustRightInd w:val="0"/>
        <w:rPr>
          <w:color w:val="000000"/>
          <w:sz w:val="20"/>
        </w:rPr>
      </w:pPr>
      <w:r>
        <w:rPr>
          <w:color w:val="000000"/>
          <w:sz w:val="20"/>
        </w:rPr>
        <w:t>Mechanical errors may at times impede clear understanding of material.</w:t>
      </w:r>
    </w:p>
    <w:p w:rsidR="00D1209B" w:rsidRDefault="00D1209B">
      <w:pPr>
        <w:numPr>
          <w:ilvl w:val="0"/>
          <w:numId w:val="6"/>
        </w:numPr>
        <w:tabs>
          <w:tab w:val="left" w:pos="1980"/>
        </w:tabs>
        <w:autoSpaceDE w:val="0"/>
        <w:autoSpaceDN w:val="0"/>
        <w:adjustRightInd w:val="0"/>
        <w:rPr>
          <w:b/>
          <w:color w:val="000000"/>
          <w:sz w:val="20"/>
        </w:rPr>
      </w:pPr>
      <w:r>
        <w:rPr>
          <w:b/>
          <w:color w:val="000000"/>
          <w:sz w:val="20"/>
        </w:rPr>
        <w:t>May have a few serious mechanical errors, but no recurring serious mechanical errors (fragments, run-ons, comma-splices, etc.)</w:t>
      </w:r>
    </w:p>
    <w:p w:rsidR="00D1209B" w:rsidRDefault="00D1209B">
      <w:pPr>
        <w:tabs>
          <w:tab w:val="left" w:pos="1980"/>
        </w:tabs>
        <w:autoSpaceDE w:val="0"/>
        <w:autoSpaceDN w:val="0"/>
        <w:adjustRightInd w:val="0"/>
        <w:rPr>
          <w:b/>
          <w:color w:val="000000"/>
          <w:sz w:val="20"/>
        </w:rPr>
      </w:pPr>
    </w:p>
    <w:p w:rsidR="00D1209B" w:rsidRDefault="00D1209B">
      <w:pPr>
        <w:tabs>
          <w:tab w:val="left" w:pos="1980"/>
        </w:tabs>
        <w:autoSpaceDE w:val="0"/>
        <w:autoSpaceDN w:val="0"/>
        <w:adjustRightInd w:val="0"/>
        <w:rPr>
          <w:b/>
          <w:color w:val="000000"/>
          <w:sz w:val="20"/>
        </w:rPr>
      </w:pPr>
      <w:r>
        <w:rPr>
          <w:b/>
          <w:color w:val="000000"/>
          <w:sz w:val="20"/>
        </w:rPr>
        <w:t>"F" range</w:t>
      </w:r>
    </w:p>
    <w:p w:rsidR="00D1209B" w:rsidRDefault="00D1209B">
      <w:pPr>
        <w:numPr>
          <w:ilvl w:val="0"/>
          <w:numId w:val="7"/>
        </w:numPr>
        <w:tabs>
          <w:tab w:val="left" w:pos="1980"/>
        </w:tabs>
        <w:autoSpaceDE w:val="0"/>
        <w:autoSpaceDN w:val="0"/>
        <w:adjustRightInd w:val="0"/>
        <w:rPr>
          <w:color w:val="000000"/>
          <w:sz w:val="20"/>
        </w:rPr>
      </w:pPr>
      <w:r>
        <w:rPr>
          <w:color w:val="000000"/>
          <w:sz w:val="20"/>
        </w:rPr>
        <w:t>Ignores assignment.</w:t>
      </w:r>
    </w:p>
    <w:p w:rsidR="00D1209B" w:rsidRDefault="00D1209B">
      <w:pPr>
        <w:numPr>
          <w:ilvl w:val="0"/>
          <w:numId w:val="7"/>
        </w:numPr>
        <w:tabs>
          <w:tab w:val="left" w:pos="1980"/>
        </w:tabs>
        <w:autoSpaceDE w:val="0"/>
        <w:autoSpaceDN w:val="0"/>
        <w:adjustRightInd w:val="0"/>
        <w:rPr>
          <w:color w:val="000000"/>
          <w:sz w:val="20"/>
        </w:rPr>
      </w:pPr>
      <w:r>
        <w:rPr>
          <w:color w:val="000000"/>
          <w:sz w:val="20"/>
        </w:rPr>
        <w:t>Lacks significance.</w:t>
      </w:r>
    </w:p>
    <w:p w:rsidR="00D1209B" w:rsidRDefault="00D1209B">
      <w:pPr>
        <w:numPr>
          <w:ilvl w:val="0"/>
          <w:numId w:val="7"/>
        </w:numPr>
        <w:tabs>
          <w:tab w:val="left" w:pos="1980"/>
        </w:tabs>
        <w:autoSpaceDE w:val="0"/>
        <w:autoSpaceDN w:val="0"/>
        <w:adjustRightInd w:val="0"/>
        <w:rPr>
          <w:color w:val="000000"/>
          <w:sz w:val="20"/>
        </w:rPr>
      </w:pPr>
      <w:r>
        <w:rPr>
          <w:color w:val="000000"/>
          <w:sz w:val="20"/>
        </w:rPr>
        <w:t>Lacks coherence.</w:t>
      </w:r>
    </w:p>
    <w:p w:rsidR="00D1209B" w:rsidRDefault="00D1209B">
      <w:pPr>
        <w:numPr>
          <w:ilvl w:val="0"/>
          <w:numId w:val="7"/>
        </w:numPr>
        <w:tabs>
          <w:tab w:val="left" w:pos="1980"/>
        </w:tabs>
        <w:autoSpaceDE w:val="0"/>
        <w:autoSpaceDN w:val="0"/>
        <w:adjustRightInd w:val="0"/>
        <w:rPr>
          <w:color w:val="000000"/>
          <w:sz w:val="20"/>
        </w:rPr>
      </w:pPr>
      <w:r>
        <w:rPr>
          <w:color w:val="000000"/>
          <w:sz w:val="20"/>
        </w:rPr>
        <w:t>Includes plagiarized material (intentional or unintentional).</w:t>
      </w:r>
    </w:p>
    <w:p w:rsidR="00D1209B" w:rsidRDefault="00D1209B">
      <w:pPr>
        <w:numPr>
          <w:ilvl w:val="0"/>
          <w:numId w:val="7"/>
        </w:numPr>
        <w:tabs>
          <w:tab w:val="left" w:pos="1980"/>
        </w:tabs>
        <w:autoSpaceDE w:val="0"/>
        <w:autoSpaceDN w:val="0"/>
        <w:adjustRightInd w:val="0"/>
        <w:rPr>
          <w:color w:val="000000"/>
          <w:sz w:val="20"/>
        </w:rPr>
      </w:pPr>
      <w:r>
        <w:rPr>
          <w:color w:val="000000"/>
          <w:sz w:val="20"/>
        </w:rPr>
        <w:t>Lacks focus.</w:t>
      </w:r>
    </w:p>
    <w:p w:rsidR="00D1209B" w:rsidRDefault="00D1209B">
      <w:pPr>
        <w:numPr>
          <w:ilvl w:val="0"/>
          <w:numId w:val="7"/>
        </w:numPr>
        <w:tabs>
          <w:tab w:val="left" w:pos="1980"/>
        </w:tabs>
        <w:autoSpaceDE w:val="0"/>
        <w:autoSpaceDN w:val="0"/>
        <w:adjustRightInd w:val="0"/>
        <w:rPr>
          <w:color w:val="000000"/>
          <w:sz w:val="20"/>
        </w:rPr>
      </w:pPr>
      <w:r>
        <w:rPr>
          <w:color w:val="000000"/>
          <w:sz w:val="20"/>
        </w:rPr>
        <w:t>Difficult to follow due to awkward sentence or paragraph development.</w:t>
      </w:r>
    </w:p>
    <w:p w:rsidR="00D1209B" w:rsidRDefault="00D1209B">
      <w:pPr>
        <w:numPr>
          <w:ilvl w:val="0"/>
          <w:numId w:val="7"/>
        </w:numPr>
        <w:tabs>
          <w:tab w:val="left" w:pos="1980"/>
        </w:tabs>
        <w:autoSpaceDE w:val="0"/>
        <w:autoSpaceDN w:val="0"/>
        <w:adjustRightInd w:val="0"/>
        <w:rPr>
          <w:color w:val="000000"/>
          <w:sz w:val="20"/>
        </w:rPr>
      </w:pPr>
      <w:r>
        <w:rPr>
          <w:color w:val="000000"/>
          <w:sz w:val="20"/>
        </w:rPr>
        <w:t>Mechanical errors impede understanding.</w:t>
      </w:r>
    </w:p>
    <w:p w:rsidR="00D1209B" w:rsidRDefault="00D1209B">
      <w:pPr>
        <w:numPr>
          <w:ilvl w:val="0"/>
          <w:numId w:val="7"/>
        </w:numPr>
        <w:tabs>
          <w:tab w:val="left" w:pos="1980"/>
        </w:tabs>
        <w:autoSpaceDE w:val="0"/>
        <w:autoSpaceDN w:val="0"/>
        <w:adjustRightInd w:val="0"/>
        <w:rPr>
          <w:color w:val="000000"/>
          <w:sz w:val="20"/>
        </w:rPr>
      </w:pPr>
      <w:r>
        <w:rPr>
          <w:color w:val="000000"/>
          <w:sz w:val="20"/>
        </w:rPr>
        <w:t>Problems with writing at the college level.</w:t>
      </w:r>
    </w:p>
    <w:p w:rsidR="00D1209B" w:rsidRDefault="00D1209B">
      <w:pPr>
        <w:autoSpaceDE w:val="0"/>
        <w:autoSpaceDN w:val="0"/>
        <w:adjustRightInd w:val="0"/>
        <w:ind w:left="360"/>
        <w:rPr>
          <w:rFonts w:ascii="TimesNewRoman" w:hAnsi="TimesNewRoman"/>
          <w:color w:val="000000"/>
          <w:u w:val="single"/>
        </w:rPr>
      </w:pPr>
    </w:p>
    <w:p w:rsidR="00D1209B" w:rsidRDefault="00D1209B">
      <w:pPr>
        <w:autoSpaceDE w:val="0"/>
        <w:autoSpaceDN w:val="0"/>
        <w:adjustRightInd w:val="0"/>
        <w:rPr>
          <w:rFonts w:ascii="TimesNewRoman,Bold" w:hAnsi="TimesNewRoman,Bold"/>
          <w:b/>
          <w:color w:val="000000"/>
          <w:u w:val="single"/>
        </w:rPr>
      </w:pPr>
      <w:r>
        <w:rPr>
          <w:rFonts w:ascii="TimesNewRoman,Bold" w:hAnsi="TimesNewRoman,Bold"/>
          <w:b/>
          <w:color w:val="000000"/>
          <w:u w:val="single"/>
        </w:rPr>
        <w:t>Grade Distribution:</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A /4.0</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A-/3.7</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B+/3.3</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B /3.0</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B-/2.7</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C+/2.3</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C /2.0</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C-/1.7</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D+/1.3</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D /1.0</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D-/0.7</w:t>
      </w:r>
    </w:p>
    <w:p w:rsidR="00D1209B" w:rsidRDefault="00D1209B">
      <w:pPr>
        <w:autoSpaceDE w:val="0"/>
        <w:autoSpaceDN w:val="0"/>
        <w:adjustRightInd w:val="0"/>
        <w:rPr>
          <w:rFonts w:ascii="TimesNewRoman,Bold" w:hAnsi="TimesNewRoman,Bold"/>
          <w:color w:val="000000"/>
          <w:sz w:val="20"/>
        </w:rPr>
      </w:pPr>
      <w:r>
        <w:rPr>
          <w:rFonts w:ascii="TimesNewRoman,Bold" w:hAnsi="TimesNewRoman,Bold"/>
          <w:color w:val="000000"/>
          <w:sz w:val="20"/>
        </w:rPr>
        <w:t>F / 0.0</w:t>
      </w:r>
    </w:p>
    <w:p w:rsidR="00D1209B" w:rsidRDefault="00D1209B">
      <w:pPr>
        <w:autoSpaceDE w:val="0"/>
        <w:autoSpaceDN w:val="0"/>
        <w:adjustRightInd w:val="0"/>
        <w:rPr>
          <w:rFonts w:ascii="TimesNewRoman,Bold" w:hAnsi="TimesNewRoman,Bold"/>
          <w:color w:val="000000"/>
        </w:rPr>
      </w:pPr>
    </w:p>
    <w:p w:rsidR="00D1209B" w:rsidRDefault="00D1209B">
      <w:pPr>
        <w:autoSpaceDE w:val="0"/>
        <w:autoSpaceDN w:val="0"/>
        <w:adjustRightInd w:val="0"/>
        <w:rPr>
          <w:rFonts w:ascii="TimesNewRoman" w:hAnsi="TimesNewRoman"/>
          <w:color w:val="000000"/>
          <w:sz w:val="20"/>
        </w:rPr>
      </w:pPr>
      <w:r>
        <w:rPr>
          <w:rFonts w:ascii="TimesNewRoman,Bold" w:hAnsi="TimesNewRoman,Bold"/>
          <w:b/>
          <w:color w:val="000000"/>
          <w:u w:val="single"/>
        </w:rPr>
        <w:t>National University Library</w:t>
      </w:r>
      <w:r>
        <w:rPr>
          <w:rFonts w:ascii="TimesNewRoman,Bold" w:hAnsi="TimesNewRoman,Bold"/>
          <w:b/>
          <w:color w:val="000000"/>
        </w:rPr>
        <w:t xml:space="preserve">: </w:t>
      </w:r>
      <w:r>
        <w:rPr>
          <w:rFonts w:ascii="TimesNewRoman" w:hAnsi="TimesNewRoman"/>
          <w:color w:val="000000"/>
          <w:sz w:val="20"/>
        </w:rPr>
        <w:t>The NU Library System (NULS) supports academic rigor by providing access to scholarly books, journals, e-books, and databases of full text articles from scholarly journals. Library books and journal articles can be shipped to online students. Librarians are available to assist students at the Spectrum Library in San Diego, at the regional Library Information Centers (LIC), and online.</w:t>
      </w:r>
    </w:p>
    <w:p w:rsidR="00D1209B" w:rsidRDefault="00D1209B">
      <w:pPr>
        <w:autoSpaceDE w:val="0"/>
        <w:autoSpaceDN w:val="0"/>
        <w:adjustRightInd w:val="0"/>
        <w:rPr>
          <w:rFonts w:ascii="TimesNewRoman" w:hAnsi="TimesNewRoman"/>
          <w:color w:val="000000"/>
          <w:sz w:val="20"/>
        </w:rPr>
      </w:pPr>
    </w:p>
    <w:p w:rsidR="00D1209B" w:rsidRDefault="00D1209B">
      <w:pPr>
        <w:rPr>
          <w:sz w:val="20"/>
        </w:rPr>
      </w:pPr>
      <w:r>
        <w:rPr>
          <w:rFonts w:ascii="TimesNewRoman" w:hAnsi="TimesNewRoman"/>
          <w:b/>
          <w:color w:val="000000"/>
          <w:u w:val="single"/>
        </w:rPr>
        <w:t>National University Writing Centers are available at various sites and by on-line appointment</w:t>
      </w:r>
    </w:p>
    <w:p w:rsidR="00D1209B" w:rsidRDefault="00D1209B">
      <w:pPr>
        <w:rPr>
          <w:sz w:val="20"/>
        </w:rPr>
      </w:pPr>
      <w:r>
        <w:rPr>
          <w:sz w:val="20"/>
        </w:rPr>
        <w:tab/>
      </w:r>
      <w:r>
        <w:rPr>
          <w:sz w:val="20"/>
        </w:rPr>
        <w:tab/>
      </w:r>
      <w:r>
        <w:rPr>
          <w:sz w:val="20"/>
        </w:rPr>
        <w:tab/>
      </w:r>
    </w:p>
    <w:p w:rsidR="00D1209B" w:rsidRDefault="00D1209B">
      <w:pPr>
        <w:rPr>
          <w:sz w:val="20"/>
        </w:rPr>
      </w:pPr>
    </w:p>
    <w:p w:rsidR="00D1209B" w:rsidRDefault="00D1209B"/>
    <w:sectPr w:rsidR="00D120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2C4"/>
    <w:multiLevelType w:val="hybridMultilevel"/>
    <w:tmpl w:val="AC607D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59744D"/>
    <w:multiLevelType w:val="hybridMultilevel"/>
    <w:tmpl w:val="DFD6A3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067C1A"/>
    <w:multiLevelType w:val="hybridMultilevel"/>
    <w:tmpl w:val="870428E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0470CB"/>
    <w:multiLevelType w:val="hybridMultilevel"/>
    <w:tmpl w:val="DC0436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0B5B40"/>
    <w:multiLevelType w:val="hybridMultilevel"/>
    <w:tmpl w:val="CD46AC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327094628">
    <w:abstractNumId w:val="2"/>
  </w:num>
  <w:num w:numId="2" w16cid:durableId="1561358213">
    <w:abstractNumId w:val="1"/>
  </w:num>
  <w:num w:numId="3" w16cid:durableId="193201254">
    <w:abstractNumId w:val="6"/>
  </w:num>
  <w:num w:numId="4" w16cid:durableId="2075002972">
    <w:abstractNumId w:val="5"/>
  </w:num>
  <w:num w:numId="5" w16cid:durableId="1385635853">
    <w:abstractNumId w:val="0"/>
  </w:num>
  <w:num w:numId="6" w16cid:durableId="946742667">
    <w:abstractNumId w:val="3"/>
  </w:num>
  <w:num w:numId="7" w16cid:durableId="208616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4B8"/>
    <w:rsid w:val="00273AB6"/>
    <w:rsid w:val="00A47AA7"/>
    <w:rsid w:val="00D1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A6131F2-473A-434B-AE17-1F687070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NATIONAL UNIVERSITY</vt:lpstr>
    </vt:vector>
  </TitlesOfParts>
  <Company>SDSU</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cp:lastPrinted>2006-08-07T19:50:00Z</cp:lastPrinted>
  <dcterms:created xsi:type="dcterms:W3CDTF">2024-10-09T23:31:00Z</dcterms:created>
  <dcterms:modified xsi:type="dcterms:W3CDTF">2024-10-09T23:31:00Z</dcterms:modified>
</cp:coreProperties>
</file>