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0337" w:rsidRDefault="006A0337" w:rsidP="006A0337">
      <w:pPr>
        <w:spacing w:line="360" w:lineRule="auto"/>
        <w:outlineLvl w:val="0"/>
        <w:rPr>
          <w:rFonts w:ascii="Times New Roman" w:hAnsi="Times New Roman"/>
        </w:rPr>
      </w:pPr>
    </w:p>
    <w:p w:rsidR="006A0337" w:rsidRDefault="006A0337" w:rsidP="006A0337">
      <w:r>
        <w:t>Chapter 2</w:t>
      </w:r>
    </w:p>
    <w:p w:rsidR="006A0337" w:rsidRDefault="006A0337" w:rsidP="006A0337">
      <w:r>
        <w:t xml:space="preserve">This chapter will examine the American War </w:t>
      </w:r>
    </w:p>
    <w:p w:rsidR="006A0337" w:rsidRDefault="006A0337" w:rsidP="006A0337"/>
    <w:p w:rsidR="006A0337" w:rsidRDefault="006A0337" w:rsidP="006A0337">
      <w:r>
        <w:t xml:space="preserve">A. French colonialism and </w:t>
      </w:r>
      <w:smartTag w:uri="urn:schemas-microsoft-com:office:smarttags" w:element="place">
        <w:smartTag w:uri="urn:schemas-microsoft-com:office:smarttags" w:element="country-region">
          <w:r>
            <w:t>U.S.</w:t>
          </w:r>
        </w:smartTag>
      </w:smartTag>
      <w:r>
        <w:t xml:space="preserve"> support of French re-colonization.</w:t>
      </w:r>
    </w:p>
    <w:p w:rsidR="006A0337" w:rsidRDefault="006A0337" w:rsidP="006A0337">
      <w:r>
        <w:t xml:space="preserve">B. </w:t>
      </w:r>
      <w:smartTag w:uri="urn:schemas-microsoft-com:office:smarttags" w:element="country-region">
        <w:r>
          <w:t>U.S.</w:t>
        </w:r>
      </w:smartTag>
      <w:r>
        <w:t xml:space="preserve"> support for </w:t>
      </w:r>
      <w:smartTag w:uri="urn:schemas-microsoft-com:office:smarttags" w:element="place">
        <w:smartTag w:uri="urn:schemas-microsoft-com:office:smarttags" w:element="country-region">
          <w:r>
            <w:t>France</w:t>
          </w:r>
        </w:smartTag>
      </w:smartTag>
      <w:r>
        <w:t xml:space="preserve"> during French Indo-China War</w:t>
      </w:r>
    </w:p>
    <w:p w:rsidR="006A0337" w:rsidRDefault="006A0337" w:rsidP="006A0337">
      <w:r>
        <w:t xml:space="preserve">C. </w:t>
      </w:r>
      <w:smartTag w:uri="urn:schemas-microsoft-com:office:smarttags" w:element="country-region">
        <w:r>
          <w:t>U.S.</w:t>
        </w:r>
      </w:smartTag>
      <w:r>
        <w:t xml:space="preserve"> involvement in </w:t>
      </w:r>
      <w:smartTag w:uri="urn:schemas-microsoft-com:office:smarttags" w:element="country-region">
        <w:smartTag w:uri="urn:schemas-microsoft-com:office:smarttags" w:element="place">
          <w:r>
            <w:t>Vietnam</w:t>
          </w:r>
        </w:smartTag>
      </w:smartTag>
      <w:r>
        <w:t xml:space="preserve"> between 1954-64</w:t>
      </w:r>
    </w:p>
    <w:p w:rsidR="006A0337" w:rsidRDefault="006A0337" w:rsidP="006A0337">
      <w:r>
        <w:t xml:space="preserve">D. </w:t>
      </w:r>
      <w:smartTag w:uri="urn:schemas-microsoft-com:office:smarttags" w:element="PlaceType">
        <w:r>
          <w:t>Gulf</w:t>
        </w:r>
      </w:smartTag>
      <w:r>
        <w:t xml:space="preserve"> of </w:t>
      </w:r>
      <w:smartTag w:uri="urn:schemas-microsoft-com:office:smarttags" w:element="PlaceName">
        <w:r>
          <w:t>Tonkin Incident</w:t>
        </w:r>
      </w:smartTag>
      <w:r>
        <w:t xml:space="preserve"> and </w:t>
      </w:r>
      <w:smartTag w:uri="urn:schemas-microsoft-com:office:smarttags" w:element="place">
        <w:smartTag w:uri="urn:schemas-microsoft-com:office:smarttags" w:element="country-region">
          <w:r>
            <w:t>U.S.</w:t>
          </w:r>
        </w:smartTag>
      </w:smartTag>
      <w:r>
        <w:t xml:space="preserve"> escalation of war: 1964-1968</w:t>
      </w:r>
    </w:p>
    <w:p w:rsidR="006A0337" w:rsidRDefault="006A0337" w:rsidP="006A0337">
      <w:r>
        <w:t>E. Vietnamization 1972-75</w:t>
      </w:r>
    </w:p>
    <w:p w:rsidR="006A0337" w:rsidRDefault="006A0337" w:rsidP="006A0337">
      <w:pPr>
        <w:spacing w:line="360" w:lineRule="auto"/>
        <w:outlineLvl w:val="0"/>
        <w:rPr>
          <w:rFonts w:ascii="Times New Roman" w:hAnsi="Times New Roman"/>
        </w:rPr>
      </w:pPr>
    </w:p>
    <w:p w:rsidR="006A0337" w:rsidRDefault="006A0337" w:rsidP="006A0337">
      <w:pPr>
        <w:spacing w:line="360" w:lineRule="auto"/>
        <w:outlineLvl w:val="0"/>
        <w:rPr>
          <w:rFonts w:ascii="Times New Roman" w:hAnsi="Times New Roman"/>
        </w:rPr>
      </w:pPr>
      <w:r w:rsidRPr="009135B9">
        <w:rPr>
          <w:rFonts w:ascii="Times New Roman" w:hAnsi="Times New Roman"/>
        </w:rPr>
        <w:t>The American War and Anti-Vietnam War Movement</w:t>
      </w:r>
    </w:p>
    <w:p w:rsidR="006A0337" w:rsidRPr="00A702A8" w:rsidRDefault="006A0337" w:rsidP="006A0337">
      <w:pPr>
        <w:spacing w:line="360" w:lineRule="auto"/>
        <w:outlineLvl w:val="0"/>
        <w:rPr>
          <w:rFonts w:ascii="Times New Roman" w:hAnsi="Times New Roman"/>
        </w:rPr>
      </w:pPr>
      <w:r>
        <w:rPr>
          <w:rFonts w:ascii="Times New Roman" w:hAnsi="Times New Roman"/>
        </w:rPr>
        <w:tab/>
        <w:t xml:space="preserve">Officially, between 1964 and 1975, the </w:t>
      </w:r>
      <w:smartTag w:uri="urn:schemas-microsoft-com:office:smarttags" w:element="country-region">
        <w:r>
          <w:rPr>
            <w:rFonts w:ascii="Times New Roman" w:hAnsi="Times New Roman"/>
          </w:rPr>
          <w:t>United States</w:t>
        </w:r>
      </w:smartTag>
      <w:r>
        <w:rPr>
          <w:rFonts w:ascii="Times New Roman" w:hAnsi="Times New Roman"/>
        </w:rPr>
        <w:t xml:space="preserve"> waged a war against the country and people of </w:t>
      </w:r>
      <w:smartTag w:uri="urn:schemas-microsoft-com:office:smarttags" w:element="place">
        <w:smartTag w:uri="urn:schemas-microsoft-com:office:smarttags" w:element="country-region">
          <w:r>
            <w:rPr>
              <w:rFonts w:ascii="Times New Roman" w:hAnsi="Times New Roman"/>
            </w:rPr>
            <w:t>Vietnam</w:t>
          </w:r>
        </w:smartTag>
      </w:smartTag>
      <w:r>
        <w:rPr>
          <w:rFonts w:ascii="Times New Roman" w:hAnsi="Times New Roman"/>
        </w:rPr>
        <w:t xml:space="preserve">.  In reality, the </w:t>
      </w:r>
      <w:smartTag w:uri="urn:schemas-microsoft-com:office:smarttags" w:element="country-region">
        <w:r>
          <w:rPr>
            <w:rFonts w:ascii="Times New Roman" w:hAnsi="Times New Roman"/>
          </w:rPr>
          <w:t>U.S.</w:t>
        </w:r>
      </w:smartTag>
      <w:r>
        <w:rPr>
          <w:rFonts w:ascii="Times New Roman" w:hAnsi="Times New Roman"/>
        </w:rPr>
        <w:t xml:space="preserve"> war against </w:t>
      </w:r>
      <w:smartTag w:uri="urn:schemas-microsoft-com:office:smarttags" w:element="place">
        <w:smartTag w:uri="urn:schemas-microsoft-com:office:smarttags" w:element="country-region">
          <w:r>
            <w:rPr>
              <w:rFonts w:ascii="Times New Roman" w:hAnsi="Times New Roman"/>
            </w:rPr>
            <w:t>Vietnam</w:t>
          </w:r>
        </w:smartTag>
      </w:smartTag>
      <w:r>
        <w:rPr>
          <w:rFonts w:ascii="Times New Roman" w:hAnsi="Times New Roman"/>
        </w:rPr>
        <w:t xml:space="preserve"> began decades earlier.  This chapter will examine the Vietnam war from 1945 to 1975. </w:t>
      </w:r>
    </w:p>
    <w:p w:rsidR="006A0337" w:rsidRPr="00721E49" w:rsidRDefault="006A0337" w:rsidP="006A0337">
      <w:pPr>
        <w:spacing w:line="360" w:lineRule="auto"/>
        <w:rPr>
          <w:rFonts w:ascii="Times New Roman" w:hAnsi="Times New Roman"/>
        </w:rPr>
      </w:pPr>
      <w:r w:rsidRPr="00721E49">
        <w:rPr>
          <w:rFonts w:ascii="Times New Roman" w:hAnsi="Times New Roman"/>
        </w:rPr>
        <w:t xml:space="preserve"> </w:t>
      </w:r>
    </w:p>
    <w:p w:rsidR="006A0337" w:rsidRDefault="006A0337" w:rsidP="006A0337">
      <w:pPr>
        <w:spacing w:line="360" w:lineRule="auto"/>
        <w:rPr>
          <w:rFonts w:ascii="Times New Roman" w:hAnsi="Times New Roman"/>
        </w:rPr>
      </w:pPr>
      <w:r>
        <w:rPr>
          <w:rFonts w:ascii="Times New Roman" w:hAnsi="Times New Roman"/>
        </w:rPr>
        <w:t xml:space="preserve">French Colonialism and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Support of French Re-colonization</w:t>
      </w:r>
    </w:p>
    <w:p w:rsidR="006A0337" w:rsidRDefault="006A0337" w:rsidP="006A0337">
      <w:pPr>
        <w:spacing w:line="360" w:lineRule="auto"/>
        <w:rPr>
          <w:rFonts w:ascii="Times New Roman" w:hAnsi="Times New Roman"/>
        </w:rPr>
      </w:pPr>
    </w:p>
    <w:p w:rsidR="00E278CC" w:rsidRDefault="006A0337" w:rsidP="006A0337">
      <w:pPr>
        <w:spacing w:line="360" w:lineRule="auto"/>
        <w:rPr>
          <w:rFonts w:ascii="Times New Roman" w:hAnsi="Times New Roman"/>
        </w:rPr>
      </w:pPr>
      <w:r w:rsidRPr="009135B9">
        <w:rPr>
          <w:rFonts w:ascii="Times New Roman" w:hAnsi="Times New Roman"/>
        </w:rPr>
        <w:tab/>
        <w:t xml:space="preserve">The Vietnamese refer to what American’s call the Vietnam War as the American War and the American War </w:t>
      </w:r>
      <w:r>
        <w:rPr>
          <w:rFonts w:ascii="Times New Roman" w:hAnsi="Times New Roman"/>
        </w:rPr>
        <w:t xml:space="preserve">was </w:t>
      </w:r>
      <w:r w:rsidRPr="009135B9">
        <w:rPr>
          <w:rFonts w:ascii="Times New Roman" w:hAnsi="Times New Roman"/>
        </w:rPr>
        <w:t xml:space="preserve">tied inextricably to colonialism, specifically French colonialism in </w:t>
      </w:r>
      <w:smartTag w:uri="urn:schemas-microsoft-com:office:smarttags" w:element="place">
        <w:r w:rsidRPr="009135B9">
          <w:rPr>
            <w:rFonts w:ascii="Times New Roman" w:hAnsi="Times New Roman"/>
          </w:rPr>
          <w:t>Southeast Asia</w:t>
        </w:r>
      </w:smartTag>
      <w:r w:rsidRPr="009135B9">
        <w:rPr>
          <w:rFonts w:ascii="Times New Roman" w:hAnsi="Times New Roman"/>
        </w:rPr>
        <w:t xml:space="preserve"> (Semm). Between 1887-1954, </w:t>
      </w:r>
      <w:smartTag w:uri="urn:schemas-microsoft-com:office:smarttags" w:element="country-region">
        <w:r w:rsidRPr="009135B9">
          <w:rPr>
            <w:rFonts w:ascii="Times New Roman" w:hAnsi="Times New Roman"/>
          </w:rPr>
          <w:t>France</w:t>
        </w:r>
      </w:smartTag>
      <w:r w:rsidRPr="009135B9">
        <w:rPr>
          <w:rFonts w:ascii="Times New Roman" w:hAnsi="Times New Roman"/>
        </w:rPr>
        <w:t xml:space="preserve"> colonized most of modern day </w:t>
      </w:r>
      <w:smartTag w:uri="urn:schemas-microsoft-com:office:smarttags" w:element="place">
        <w:r w:rsidRPr="009135B9">
          <w:rPr>
            <w:rFonts w:ascii="Times New Roman" w:hAnsi="Times New Roman"/>
          </w:rPr>
          <w:t>Southeast Asia</w:t>
        </w:r>
      </w:smartTag>
      <w:r w:rsidRPr="009135B9">
        <w:rPr>
          <w:rFonts w:ascii="Times New Roman" w:hAnsi="Times New Roman"/>
        </w:rPr>
        <w:t xml:space="preserve">. </w:t>
      </w:r>
      <w:r w:rsidR="00AA5CB7">
        <w:rPr>
          <w:rFonts w:ascii="Times New Roman" w:hAnsi="Times New Roman"/>
        </w:rPr>
        <w:t xml:space="preserve"> The countries of </w:t>
      </w:r>
      <w:smartTag w:uri="urn:schemas-microsoft-com:office:smarttags" w:element="country-region">
        <w:r w:rsidRPr="009135B9">
          <w:rPr>
            <w:rFonts w:ascii="Times New Roman" w:hAnsi="Times New Roman"/>
          </w:rPr>
          <w:t>Vietnam</w:t>
        </w:r>
      </w:smartTag>
      <w:r w:rsidRPr="009135B9">
        <w:rPr>
          <w:rFonts w:ascii="Times New Roman" w:hAnsi="Times New Roman"/>
        </w:rPr>
        <w:t xml:space="preserve">, </w:t>
      </w:r>
      <w:smartTag w:uri="urn:schemas-microsoft-com:office:smarttags" w:element="country-region">
        <w:r w:rsidRPr="009135B9">
          <w:rPr>
            <w:rFonts w:ascii="Times New Roman" w:hAnsi="Times New Roman"/>
          </w:rPr>
          <w:t>Cambodia</w:t>
        </w:r>
      </w:smartTag>
      <w:r>
        <w:rPr>
          <w:rFonts w:ascii="Times New Roman" w:hAnsi="Times New Roman"/>
        </w:rPr>
        <w:t xml:space="preserve"> and </w:t>
      </w:r>
      <w:smartTag w:uri="urn:schemas-microsoft-com:office:smarttags" w:element="country-region">
        <w:smartTag w:uri="urn:schemas-microsoft-com:office:smarttags" w:element="place">
          <w:r w:rsidRPr="009135B9">
            <w:rPr>
              <w:rFonts w:ascii="Times New Roman" w:hAnsi="Times New Roman"/>
            </w:rPr>
            <w:t>Thailand</w:t>
          </w:r>
        </w:smartTag>
      </w:smartTag>
      <w:r w:rsidRPr="009135B9">
        <w:rPr>
          <w:rFonts w:ascii="Times New Roman" w:hAnsi="Times New Roman"/>
        </w:rPr>
        <w:t xml:space="preserve"> </w:t>
      </w:r>
      <w:r>
        <w:rPr>
          <w:rFonts w:ascii="Times New Roman" w:hAnsi="Times New Roman"/>
        </w:rPr>
        <w:t xml:space="preserve">made up what the </w:t>
      </w:r>
      <w:r w:rsidRPr="009135B9">
        <w:rPr>
          <w:rFonts w:ascii="Times New Roman" w:hAnsi="Times New Roman"/>
        </w:rPr>
        <w:t>French</w:t>
      </w:r>
      <w:r>
        <w:rPr>
          <w:rFonts w:ascii="Times New Roman" w:hAnsi="Times New Roman"/>
        </w:rPr>
        <w:t xml:space="preserve"> called French</w:t>
      </w:r>
      <w:r w:rsidRPr="009135B9">
        <w:rPr>
          <w:rFonts w:ascii="Times New Roman" w:hAnsi="Times New Roman"/>
        </w:rPr>
        <w:t xml:space="preserve"> Indochina. </w:t>
      </w:r>
      <w:r>
        <w:rPr>
          <w:rFonts w:ascii="Times New Roman" w:hAnsi="Times New Roman"/>
        </w:rPr>
        <w:t xml:space="preserve"> The </w:t>
      </w:r>
      <w:r w:rsidRPr="009135B9">
        <w:rPr>
          <w:rFonts w:ascii="Times New Roman" w:hAnsi="Times New Roman"/>
        </w:rPr>
        <w:t>Japan</w:t>
      </w:r>
      <w:r>
        <w:rPr>
          <w:rFonts w:ascii="Times New Roman" w:hAnsi="Times New Roman"/>
        </w:rPr>
        <w:t>ese</w:t>
      </w:r>
      <w:r w:rsidRPr="009135B9">
        <w:rPr>
          <w:rFonts w:ascii="Times New Roman" w:hAnsi="Times New Roman"/>
        </w:rPr>
        <w:t xml:space="preserve"> inva</w:t>
      </w:r>
      <w:r>
        <w:rPr>
          <w:rFonts w:ascii="Times New Roman" w:hAnsi="Times New Roman"/>
        </w:rPr>
        <w:t>sion and occupation of</w:t>
      </w:r>
      <w:r w:rsidRPr="009135B9">
        <w:rPr>
          <w:rFonts w:ascii="Times New Roman" w:hAnsi="Times New Roman"/>
        </w:rPr>
        <w:t xml:space="preserve"> </w:t>
      </w:r>
      <w:smartTag w:uri="urn:schemas-microsoft-com:office:smarttags" w:element="country-region">
        <w:smartTag w:uri="urn:schemas-microsoft-com:office:smarttags" w:element="place">
          <w:r w:rsidRPr="009135B9">
            <w:rPr>
              <w:rFonts w:ascii="Times New Roman" w:hAnsi="Times New Roman"/>
            </w:rPr>
            <w:t>Vietnam</w:t>
          </w:r>
        </w:smartTag>
      </w:smartTag>
      <w:r w:rsidR="001D525F">
        <w:rPr>
          <w:rFonts w:ascii="Times New Roman" w:hAnsi="Times New Roman"/>
        </w:rPr>
        <w:t xml:space="preserve"> during World War II</w:t>
      </w:r>
    </w:p>
    <w:p w:rsidR="006A0337" w:rsidRDefault="006A0337" w:rsidP="006A0337">
      <w:pPr>
        <w:spacing w:line="360" w:lineRule="auto"/>
        <w:rPr>
          <w:rFonts w:ascii="Times New Roman" w:hAnsi="Times New Roman"/>
        </w:rPr>
      </w:pPr>
      <w:r w:rsidRPr="009135B9">
        <w:rPr>
          <w:rFonts w:ascii="Times New Roman" w:hAnsi="Times New Roman"/>
        </w:rPr>
        <w:t xml:space="preserve"> </w:t>
      </w:r>
      <w:r>
        <w:rPr>
          <w:rFonts w:ascii="Times New Roman" w:hAnsi="Times New Roman"/>
        </w:rPr>
        <w:t xml:space="preserve">was among the initial causes in the ensuing breakdown of French control of its Asian colonies.  A broad based </w:t>
      </w:r>
      <w:r w:rsidRPr="009135B9">
        <w:rPr>
          <w:rFonts w:ascii="Times New Roman" w:hAnsi="Times New Roman"/>
        </w:rPr>
        <w:t>anti-colonial organization called the League for the Independence of Vietnam, also known as the Viet Minh</w:t>
      </w:r>
      <w:r>
        <w:rPr>
          <w:rFonts w:ascii="Times New Roman" w:hAnsi="Times New Roman"/>
        </w:rPr>
        <w:t>, formed a  resistance movement to the Japanese invasion and occupation</w:t>
      </w:r>
      <w:r w:rsidRPr="009135B9">
        <w:rPr>
          <w:rFonts w:ascii="Times New Roman" w:hAnsi="Times New Roman"/>
        </w:rPr>
        <w:t>.  Th</w:t>
      </w:r>
      <w:r>
        <w:rPr>
          <w:rFonts w:ascii="Times New Roman" w:hAnsi="Times New Roman"/>
        </w:rPr>
        <w:t>e Viet Minh</w:t>
      </w:r>
      <w:r w:rsidRPr="009135B9">
        <w:rPr>
          <w:rFonts w:ascii="Times New Roman" w:hAnsi="Times New Roman"/>
        </w:rPr>
        <w:t xml:space="preserve"> was a nationalist group</w:t>
      </w:r>
      <w:r>
        <w:rPr>
          <w:rFonts w:ascii="Times New Roman" w:hAnsi="Times New Roman"/>
        </w:rPr>
        <w:t xml:space="preserve"> that</w:t>
      </w:r>
      <w:r w:rsidRPr="009135B9">
        <w:rPr>
          <w:rFonts w:ascii="Times New Roman" w:hAnsi="Times New Roman"/>
        </w:rPr>
        <w:t xml:space="preserve"> had fought against the French colonial occupation. Ho Chi Minh, the leader of the Viet Minh, sought wartime aid from the </w:t>
      </w:r>
      <w:smartTag w:uri="urn:schemas-microsoft-com:office:smarttags" w:element="country-region">
        <w:r w:rsidRPr="009135B9">
          <w:rPr>
            <w:rFonts w:ascii="Times New Roman" w:hAnsi="Times New Roman"/>
          </w:rPr>
          <w:t>United States</w:t>
        </w:r>
      </w:smartTag>
      <w:r w:rsidRPr="009135B9">
        <w:rPr>
          <w:rFonts w:ascii="Times New Roman" w:hAnsi="Times New Roman"/>
        </w:rPr>
        <w:t xml:space="preserve"> in exchange for intelligence on Japanese military operations, but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did not provide the aid</w:t>
      </w:r>
      <w:r>
        <w:rPr>
          <w:rFonts w:ascii="Times New Roman" w:hAnsi="Times New Roman"/>
        </w:rPr>
        <w:t xml:space="preserve"> (Karnow)</w:t>
      </w:r>
      <w:r w:rsidRPr="009135B9">
        <w:rPr>
          <w:rFonts w:ascii="Times New Roman" w:hAnsi="Times New Roman"/>
        </w:rPr>
        <w:t xml:space="preserve">. </w:t>
      </w:r>
      <w:r>
        <w:rPr>
          <w:rFonts w:ascii="Times New Roman" w:hAnsi="Times New Roman"/>
        </w:rPr>
        <w:t xml:space="preserve"> T</w:t>
      </w:r>
      <w:r w:rsidRPr="009135B9">
        <w:rPr>
          <w:rFonts w:ascii="Times New Roman" w:hAnsi="Times New Roman"/>
        </w:rPr>
        <w:t xml:space="preserve">he </w:t>
      </w:r>
      <w:r>
        <w:rPr>
          <w:rFonts w:ascii="Times New Roman" w:hAnsi="Times New Roman"/>
        </w:rPr>
        <w:t xml:space="preserve">ambiguity of the </w:t>
      </w:r>
      <w:smartTag w:uri="urn:schemas-microsoft-com:office:smarttags" w:element="place">
        <w:smartTag w:uri="urn:schemas-microsoft-com:office:smarttags" w:element="country-region">
          <w:r w:rsidRPr="009135B9">
            <w:rPr>
              <w:rFonts w:ascii="Times New Roman" w:hAnsi="Times New Roman"/>
            </w:rPr>
            <w:t>United States</w:t>
          </w:r>
        </w:smartTag>
      </w:smartTag>
      <w:r>
        <w:rPr>
          <w:rFonts w:ascii="Times New Roman" w:hAnsi="Times New Roman"/>
        </w:rPr>
        <w:t xml:space="preserve">’ position was based on a promise that it had already made to the French, a promise which contradicted its public position embodied in the Atlantic Charter (FOOTNOTE AND INCLUDE EXPLANATION OF ATLANTIC CHARTE).  </w:t>
      </w:r>
      <w:r>
        <w:rPr>
          <w:rFonts w:ascii="Times New Roman" w:hAnsi="Times New Roman"/>
        </w:rPr>
        <w:lastRenderedPageBreak/>
        <w:t xml:space="preserve">The </w:t>
      </w:r>
      <w:smartTag w:uri="urn:schemas-microsoft-com:office:smarttags" w:element="place">
        <w:smartTag w:uri="urn:schemas-microsoft-com:office:smarttags" w:element="country-region">
          <w:r>
            <w:rPr>
              <w:rFonts w:ascii="Times New Roman" w:hAnsi="Times New Roman"/>
            </w:rPr>
            <w:t>U.S.</w:t>
          </w:r>
        </w:smartTag>
      </w:smartTag>
      <w:r w:rsidRPr="009135B9">
        <w:rPr>
          <w:rFonts w:ascii="Times New Roman" w:hAnsi="Times New Roman"/>
        </w:rPr>
        <w:t xml:space="preserve"> had already promised the French government, the return of their colonial possessions after the war (Zinn). </w:t>
      </w:r>
    </w:p>
    <w:p w:rsidR="00AA5CB7" w:rsidRDefault="006A0337" w:rsidP="006A0337">
      <w:pPr>
        <w:spacing w:line="360" w:lineRule="auto"/>
        <w:ind w:firstLine="720"/>
        <w:rPr>
          <w:rFonts w:ascii="Times New Roman" w:hAnsi="Times New Roman"/>
        </w:rPr>
      </w:pPr>
      <w:r w:rsidRPr="009135B9">
        <w:rPr>
          <w:rFonts w:ascii="Times New Roman" w:hAnsi="Times New Roman"/>
        </w:rPr>
        <w:t xml:space="preserve">In 1945, after </w:t>
      </w:r>
      <w:smartTag w:uri="urn:schemas-microsoft-com:office:smarttags" w:element="place">
        <w:smartTag w:uri="urn:schemas-microsoft-com:office:smarttags" w:element="country-region">
          <w:r w:rsidRPr="009135B9">
            <w:rPr>
              <w:rFonts w:ascii="Times New Roman" w:hAnsi="Times New Roman"/>
            </w:rPr>
            <w:t>Japan</w:t>
          </w:r>
        </w:smartTag>
      </w:smartTag>
      <w:r w:rsidRPr="009135B9">
        <w:rPr>
          <w:rFonts w:ascii="Times New Roman" w:hAnsi="Times New Roman"/>
        </w:rPr>
        <w:t xml:space="preserve"> surrendered to the Allies, Ho Chi Minh and his People’s Congress formed the National Liberation Committee of Vietnam as a temporary government. In </w:t>
      </w:r>
      <w:smartTag w:uri="urn:schemas-microsoft-com:office:smarttags" w:element="City">
        <w:r w:rsidRPr="009135B9">
          <w:rPr>
            <w:rFonts w:ascii="Times New Roman" w:hAnsi="Times New Roman"/>
          </w:rPr>
          <w:t>Hanoi</w:t>
        </w:r>
      </w:smartTag>
      <w:r w:rsidRPr="009135B9">
        <w:rPr>
          <w:rFonts w:ascii="Times New Roman" w:hAnsi="Times New Roman"/>
        </w:rPr>
        <w:t>, with one million people on the street</w:t>
      </w:r>
      <w:r>
        <w:rPr>
          <w:rFonts w:ascii="Times New Roman" w:hAnsi="Times New Roman"/>
        </w:rPr>
        <w:t>s</w:t>
      </w:r>
      <w:r w:rsidRPr="009135B9">
        <w:rPr>
          <w:rFonts w:ascii="Times New Roman" w:hAnsi="Times New Roman"/>
        </w:rPr>
        <w:t xml:space="preserve"> celebrating the defeat of </w:t>
      </w:r>
      <w:smartTag w:uri="urn:schemas-microsoft-com:office:smarttags" w:element="place">
        <w:smartTag w:uri="urn:schemas-microsoft-com:office:smarttags" w:element="country-region">
          <w:r w:rsidRPr="009135B9">
            <w:rPr>
              <w:rFonts w:ascii="Times New Roman" w:hAnsi="Times New Roman"/>
            </w:rPr>
            <w:t>Japan</w:t>
          </w:r>
        </w:smartTag>
      </w:smartTag>
      <w:r w:rsidRPr="009135B9">
        <w:rPr>
          <w:rFonts w:ascii="Times New Roman" w:hAnsi="Times New Roman"/>
        </w:rPr>
        <w:t>, Ho Chi Minh issued a De</w:t>
      </w:r>
      <w:r>
        <w:rPr>
          <w:rFonts w:ascii="Times New Roman" w:hAnsi="Times New Roman"/>
        </w:rPr>
        <w:t>claration of Independence. The D</w:t>
      </w:r>
      <w:r w:rsidR="00AA5CB7">
        <w:rPr>
          <w:rFonts w:ascii="Times New Roman" w:hAnsi="Times New Roman"/>
        </w:rPr>
        <w:t xml:space="preserve">eclaration was based on </w:t>
      </w:r>
    </w:p>
    <w:p w:rsidR="006A0337" w:rsidRDefault="006A0337" w:rsidP="00AA5CB7">
      <w:pPr>
        <w:spacing w:line="360" w:lineRule="auto"/>
        <w:rPr>
          <w:rFonts w:ascii="Times New Roman" w:hAnsi="Times New Roman"/>
        </w:rPr>
      </w:pPr>
      <w:r w:rsidRPr="009135B9">
        <w:rPr>
          <w:rFonts w:ascii="Times New Roman" w:hAnsi="Times New Roman"/>
        </w:rPr>
        <w:t xml:space="preserve">the </w:t>
      </w:r>
      <w:r>
        <w:rPr>
          <w:rFonts w:ascii="Times New Roman" w:hAnsi="Times New Roman"/>
        </w:rPr>
        <w:t xml:space="preserve">French Declaration of the </w:t>
      </w:r>
      <w:r w:rsidRPr="009135B9">
        <w:rPr>
          <w:rFonts w:ascii="Times New Roman" w:hAnsi="Times New Roman"/>
        </w:rPr>
        <w:t xml:space="preserve">Rights of Man and the Citizen, </w:t>
      </w:r>
      <w:r w:rsidR="00AA5CB7">
        <w:rPr>
          <w:rFonts w:ascii="Times New Roman" w:hAnsi="Times New Roman"/>
        </w:rPr>
        <w:t xml:space="preserve">the French Revolution, and </w:t>
      </w:r>
      <w:r w:rsidRPr="009135B9">
        <w:rPr>
          <w:rFonts w:ascii="Times New Roman" w:hAnsi="Times New Roman"/>
        </w:rPr>
        <w:t xml:space="preserve">the American Declaration of </w:t>
      </w:r>
      <w:smartTag w:uri="urn:schemas-microsoft-com:office:smarttags" w:element="City">
        <w:smartTag w:uri="urn:schemas-microsoft-com:office:smarttags" w:element="place">
          <w:r w:rsidRPr="009135B9">
            <w:rPr>
              <w:rFonts w:ascii="Times New Roman" w:hAnsi="Times New Roman"/>
            </w:rPr>
            <w:t>Independence</w:t>
          </w:r>
        </w:smartTag>
      </w:smartTag>
      <w:r>
        <w:rPr>
          <w:rFonts w:ascii="Times New Roman" w:hAnsi="Times New Roman"/>
        </w:rPr>
        <w:t>.</w:t>
      </w:r>
      <w:r w:rsidRPr="009135B9">
        <w:rPr>
          <w:rFonts w:ascii="Times New Roman" w:hAnsi="Times New Roman"/>
        </w:rPr>
        <w:t xml:space="preserve"> </w:t>
      </w:r>
      <w:r>
        <w:rPr>
          <w:rFonts w:ascii="Times New Roman" w:hAnsi="Times New Roman"/>
        </w:rPr>
        <w:t>As the American revolutionaries did, t</w:t>
      </w:r>
      <w:r w:rsidRPr="009135B9">
        <w:rPr>
          <w:rFonts w:ascii="Times New Roman" w:hAnsi="Times New Roman"/>
        </w:rPr>
        <w:t xml:space="preserve">he Vietnamese listed their grievances against French rule: </w:t>
      </w:r>
    </w:p>
    <w:p w:rsidR="006A0337" w:rsidRDefault="006A0337" w:rsidP="006A0337">
      <w:pPr>
        <w:spacing w:line="360" w:lineRule="auto"/>
        <w:ind w:left="720" w:firstLine="720"/>
        <w:rPr>
          <w:rFonts w:ascii="Times New Roman" w:hAnsi="Times New Roman"/>
        </w:rPr>
      </w:pPr>
      <w:r w:rsidRPr="009135B9">
        <w:rPr>
          <w:rFonts w:ascii="Times New Roman" w:hAnsi="Times New Roman"/>
        </w:rPr>
        <w:t>They have enforced inhuman laws…they have built m</w:t>
      </w:r>
      <w:r>
        <w:rPr>
          <w:rFonts w:ascii="Times New Roman" w:hAnsi="Times New Roman"/>
        </w:rPr>
        <w:t>ore prisons than schools. They have mercilessly slain our patriots, they have drowned uprising in rivers of blood. They have fettered public opinion…they have robbed us of your rice fields, our mines</w:t>
      </w:r>
      <w:r w:rsidR="00AA5CB7">
        <w:rPr>
          <w:rFonts w:ascii="Times New Roman" w:hAnsi="Times New Roman"/>
        </w:rPr>
        <w:t xml:space="preserve">, our forests, </w:t>
      </w:r>
      <w:r>
        <w:rPr>
          <w:rFonts w:ascii="Times New Roman" w:hAnsi="Times New Roman"/>
        </w:rPr>
        <w:t>and our raw materials…They have invented numerous unjustifiable taxes and reduced our people, especially our peasantry, to a state of extreme poverty…from the end of the last year, to the beginning of this year…more than two million of our fellow-citizens died of starvation...The whole Vietnamese people, animated by a common purp</w:t>
      </w:r>
      <w:r w:rsidR="00AA5CB7">
        <w:rPr>
          <w:rFonts w:ascii="Times New Roman" w:hAnsi="Times New Roman"/>
        </w:rPr>
        <w:t xml:space="preserve">ose, are determined to fight to </w:t>
      </w:r>
      <w:r>
        <w:rPr>
          <w:rFonts w:ascii="Times New Roman" w:hAnsi="Times New Roman"/>
        </w:rPr>
        <w:t>the bitter end against any attempt by the French colonialists</w:t>
      </w:r>
      <w:r w:rsidR="00AA5CB7">
        <w:rPr>
          <w:rFonts w:ascii="Times New Roman" w:hAnsi="Times New Roman"/>
        </w:rPr>
        <w:t xml:space="preserve"> </w:t>
      </w:r>
      <w:r>
        <w:rPr>
          <w:rFonts w:ascii="Times New Roman" w:hAnsi="Times New Roman"/>
        </w:rPr>
        <w:t>to reconque</w:t>
      </w:r>
      <w:r w:rsidR="00AA5CB7">
        <w:rPr>
          <w:rFonts w:ascii="Times New Roman" w:hAnsi="Times New Roman"/>
        </w:rPr>
        <w:t>r our</w:t>
      </w:r>
      <w:r>
        <w:rPr>
          <w:rFonts w:ascii="Times New Roman" w:hAnsi="Times New Roman"/>
        </w:rPr>
        <w:t xml:space="preserve"> country.”(CITATIONS</w:t>
      </w:r>
      <w:r w:rsidR="00AA5CB7">
        <w:rPr>
          <w:rFonts w:ascii="Times New Roman" w:hAnsi="Times New Roman"/>
        </w:rPr>
        <w:t xml:space="preserve"> ALSO CHECK THE CITATION</w:t>
      </w:r>
      <w:r>
        <w:rPr>
          <w:rFonts w:ascii="Times New Roman" w:hAnsi="Times New Roman"/>
        </w:rPr>
        <w:t xml:space="preserve">) </w:t>
      </w:r>
    </w:p>
    <w:p w:rsidR="006A0337" w:rsidRDefault="006A0337" w:rsidP="006A0337">
      <w:pPr>
        <w:spacing w:line="360" w:lineRule="auto"/>
        <w:ind w:firstLine="720"/>
        <w:rPr>
          <w:rFonts w:ascii="Times New Roman" w:hAnsi="Times New Roman"/>
        </w:rPr>
      </w:pPr>
    </w:p>
    <w:p w:rsidR="006A0337" w:rsidRDefault="00AA5CB7" w:rsidP="006A0337">
      <w:pPr>
        <w:spacing w:line="360" w:lineRule="auto"/>
        <w:ind w:firstLine="720"/>
        <w:rPr>
          <w:rFonts w:ascii="Times New Roman" w:hAnsi="Times New Roman"/>
        </w:rPr>
      </w:pPr>
      <w:r>
        <w:rPr>
          <w:rFonts w:ascii="Times New Roman" w:hAnsi="Times New Roman"/>
        </w:rPr>
        <w:t>Also b</w:t>
      </w:r>
      <w:r w:rsidR="006A0337" w:rsidRPr="009135B9">
        <w:rPr>
          <w:rFonts w:ascii="Times New Roman" w:hAnsi="Times New Roman"/>
        </w:rPr>
        <w:t>etween October 194</w:t>
      </w:r>
      <w:r w:rsidR="006A0337">
        <w:rPr>
          <w:rFonts w:ascii="Times New Roman" w:hAnsi="Times New Roman"/>
        </w:rPr>
        <w:t>5</w:t>
      </w:r>
      <w:r w:rsidR="006A0337" w:rsidRPr="009135B9">
        <w:rPr>
          <w:rFonts w:ascii="Times New Roman" w:hAnsi="Times New Roman"/>
        </w:rPr>
        <w:t xml:space="preserve"> and February 1946 Ho Chi Minh wrote eight letters to President Truman. One letter reads, </w:t>
      </w:r>
      <w:r w:rsidR="006A0337" w:rsidRPr="009135B9">
        <w:rPr>
          <w:rFonts w:ascii="Times New Roman" w:hAnsi="Times New Roman" w:cs="Arial"/>
          <w:szCs w:val="32"/>
        </w:rPr>
        <w:t>“When the Japanese were defeated in August 1945, the whole Vietnam territory was united under a Provisional Republican Government</w:t>
      </w:r>
      <w:r w:rsidR="006A0337">
        <w:rPr>
          <w:rFonts w:ascii="Times New Roman" w:hAnsi="Times New Roman" w:cs="Arial"/>
          <w:szCs w:val="32"/>
        </w:rPr>
        <w:t xml:space="preserve"> . . . .</w:t>
      </w:r>
      <w:r w:rsidR="006A0337" w:rsidRPr="009135B9">
        <w:rPr>
          <w:rFonts w:ascii="Times New Roman" w:hAnsi="Times New Roman" w:cs="Arial"/>
          <w:szCs w:val="32"/>
        </w:rPr>
        <w:t>In five months, peace and order were restored, a democratic republic was established on legal bases, and adequate help was given to the Allies in the carrying out of their disarmament mission.”</w:t>
      </w:r>
      <w:r w:rsidR="006A0337">
        <w:rPr>
          <w:rFonts w:ascii="Times New Roman" w:hAnsi="Times New Roman" w:cs="Arial"/>
          <w:szCs w:val="32"/>
        </w:rPr>
        <w:t>(CITATION)</w:t>
      </w:r>
      <w:r w:rsidR="006A0337" w:rsidRPr="009135B9">
        <w:rPr>
          <w:rFonts w:ascii="Times New Roman" w:hAnsi="Times New Roman" w:cs="Arial"/>
          <w:szCs w:val="32"/>
        </w:rPr>
        <w:t xml:space="preserve">  He goes on to explain to Truman that the French are trying to reestablish control over </w:t>
      </w:r>
      <w:smartTag w:uri="urn:schemas-microsoft-com:office:smarttags" w:element="place">
        <w:smartTag w:uri="urn:schemas-microsoft-com:office:smarttags" w:element="country-region">
          <w:r w:rsidR="006A0337" w:rsidRPr="009135B9">
            <w:rPr>
              <w:rFonts w:ascii="Times New Roman" w:hAnsi="Times New Roman" w:cs="Arial"/>
              <w:szCs w:val="32"/>
            </w:rPr>
            <w:t>Vietnam</w:t>
          </w:r>
        </w:smartTag>
      </w:smartTag>
      <w:r w:rsidR="006A0337" w:rsidRPr="009135B9">
        <w:rPr>
          <w:rFonts w:ascii="Times New Roman" w:hAnsi="Times New Roman" w:cs="Arial"/>
          <w:szCs w:val="32"/>
        </w:rPr>
        <w:t xml:space="preserve">.  He says, “This aggression is contrary to all principles of international law and the pledge made by the Allies during World War II.”   He asks for </w:t>
      </w:r>
      <w:smartTag w:uri="urn:schemas-microsoft-com:office:smarttags" w:element="place">
        <w:smartTag w:uri="urn:schemas-microsoft-com:office:smarttags" w:element="country-region">
          <w:r w:rsidR="006A0337" w:rsidRPr="009135B9">
            <w:rPr>
              <w:rFonts w:ascii="Times New Roman" w:hAnsi="Times New Roman" w:cs="Arial"/>
              <w:szCs w:val="32"/>
            </w:rPr>
            <w:t>U.S.</w:t>
          </w:r>
        </w:smartTag>
      </w:smartTag>
      <w:r w:rsidR="006A0337" w:rsidRPr="009135B9">
        <w:rPr>
          <w:rFonts w:ascii="Times New Roman" w:hAnsi="Times New Roman" w:cs="Arial"/>
          <w:szCs w:val="32"/>
        </w:rPr>
        <w:t xml:space="preserve"> support consistent with its stated principles of the Atlantic Charter and support for U.N. intervention stopping the re-colonizing efforts of the French.  He says, “ It is with this firm conviction that we request of the United Sates as guardians and champions of World Justice to take a decisive step in support of our independence.”(</w:t>
      </w:r>
      <w:r w:rsidR="006A0337">
        <w:rPr>
          <w:rFonts w:ascii="Times New Roman" w:hAnsi="Times New Roman" w:cs="Arial"/>
          <w:szCs w:val="32"/>
        </w:rPr>
        <w:t>citation</w:t>
      </w:r>
      <w:r w:rsidR="006A0337" w:rsidRPr="009135B9">
        <w:rPr>
          <w:rFonts w:ascii="Times New Roman" w:hAnsi="Times New Roman" w:cs="Arial"/>
          <w:szCs w:val="32"/>
        </w:rPr>
        <w:t>)</w:t>
      </w:r>
      <w:r w:rsidR="006A0337" w:rsidRPr="009135B9">
        <w:rPr>
          <w:rFonts w:ascii="Times New Roman" w:hAnsi="Times New Roman"/>
        </w:rPr>
        <w:t xml:space="preserve"> </w:t>
      </w:r>
    </w:p>
    <w:p w:rsidR="006A0337" w:rsidRPr="009135B9" w:rsidRDefault="006A0337" w:rsidP="006A0337">
      <w:pPr>
        <w:spacing w:line="360" w:lineRule="auto"/>
        <w:ind w:firstLine="720"/>
        <w:rPr>
          <w:rFonts w:ascii="Times New Roman" w:hAnsi="Times New Roman"/>
        </w:rPr>
      </w:pPr>
      <w:r>
        <w:rPr>
          <w:rFonts w:ascii="Times New Roman" w:hAnsi="Times New Roman"/>
        </w:rPr>
        <w:t xml:space="preserve">Ho Chi Minh sent another letter </w:t>
      </w:r>
      <w:r w:rsidRPr="009135B9">
        <w:rPr>
          <w:rFonts w:ascii="Times New Roman" w:hAnsi="Times New Roman"/>
        </w:rPr>
        <w:t xml:space="preserve">to President Truman and to the United Nations. </w:t>
      </w:r>
      <w:r>
        <w:rPr>
          <w:rFonts w:ascii="Times New Roman" w:hAnsi="Times New Roman"/>
        </w:rPr>
        <w:t>“I wish to invite attention of your Excellency for strictly humanitarian reasons to following matter. Two million Vietnamese died of starvation during winter of 1944 and spring 1945 because of starvation policy of French who seized and stored until it rotted all available rice…Three-fourths of cultivated land was flooded in summer 1945, which was followed by a severe drought, of normal harvest five-sixths were lost…Many people are starving...Unless we receive immediate assistance we face imminent catastrophe….”</w:t>
      </w:r>
    </w:p>
    <w:p w:rsidR="006A0337" w:rsidRDefault="006A0337" w:rsidP="006A0337">
      <w:pPr>
        <w:spacing w:line="360" w:lineRule="auto"/>
        <w:rPr>
          <w:rFonts w:ascii="Times New Roman" w:hAnsi="Times New Roman"/>
        </w:rPr>
      </w:pPr>
      <w:r w:rsidRPr="009135B9">
        <w:rPr>
          <w:rFonts w:ascii="Times New Roman" w:hAnsi="Times New Roman"/>
        </w:rPr>
        <w:t xml:space="preserve">President Truman never replied to Ho Chi Minh’s letters. </w:t>
      </w:r>
      <w:r>
        <w:rPr>
          <w:rFonts w:ascii="Times New Roman" w:hAnsi="Times New Roman"/>
        </w:rPr>
        <w:t>Ho Chi Minh told a journalist, “we apparently stand quite alone…We shall have to depend on ourselves.”</w:t>
      </w:r>
      <w:r>
        <w:rPr>
          <w:rFonts w:ascii="Times New Roman" w:hAnsi="Times New Roman"/>
        </w:rPr>
        <w:tab/>
      </w:r>
    </w:p>
    <w:p w:rsidR="006A0337" w:rsidRDefault="006A0337" w:rsidP="006A0337">
      <w:pPr>
        <w:spacing w:line="360" w:lineRule="auto"/>
        <w:rPr>
          <w:rFonts w:ascii="Times New Roman" w:hAnsi="Times New Roman"/>
        </w:rPr>
      </w:pPr>
    </w:p>
    <w:p w:rsidR="006A0337" w:rsidRPr="009135B9" w:rsidRDefault="006A0337" w:rsidP="006A0337">
      <w:pPr>
        <w:spacing w:line="360" w:lineRule="auto"/>
        <w:rPr>
          <w:rFonts w:ascii="Times New Roman" w:hAnsi="Times New Roman"/>
        </w:rPr>
      </w:pPr>
      <w:smartTag w:uri="urn:schemas-microsoft-com:office:smarttags" w:element="country-region">
        <w:r>
          <w:rPr>
            <w:rFonts w:ascii="Times New Roman" w:hAnsi="Times New Roman"/>
          </w:rPr>
          <w:t>U.S.</w:t>
        </w:r>
      </w:smartTag>
      <w:r>
        <w:rPr>
          <w:rFonts w:ascii="Times New Roman" w:hAnsi="Times New Roman"/>
        </w:rPr>
        <w:t xml:space="preserve"> Support of </w:t>
      </w:r>
      <w:smartTag w:uri="urn:schemas-microsoft-com:office:smarttags" w:element="country-region">
        <w:smartTag w:uri="urn:schemas-microsoft-com:office:smarttags" w:element="place">
          <w:r>
            <w:rPr>
              <w:rFonts w:ascii="Times New Roman" w:hAnsi="Times New Roman"/>
            </w:rPr>
            <w:t>France</w:t>
          </w:r>
        </w:smartTag>
      </w:smartTag>
      <w:r>
        <w:rPr>
          <w:rFonts w:ascii="Times New Roman" w:hAnsi="Times New Roman"/>
        </w:rPr>
        <w:t xml:space="preserve"> During French Indo-China War</w:t>
      </w:r>
    </w:p>
    <w:p w:rsidR="00AA5CB7" w:rsidRDefault="006A0337" w:rsidP="006A0337">
      <w:pPr>
        <w:spacing w:line="360" w:lineRule="auto"/>
        <w:rPr>
          <w:rFonts w:ascii="Times New Roman" w:hAnsi="Times New Roman"/>
        </w:rPr>
      </w:pPr>
      <w:r w:rsidRPr="009135B9">
        <w:rPr>
          <w:rFonts w:ascii="Times New Roman" w:hAnsi="Times New Roman"/>
        </w:rPr>
        <w:tab/>
        <w:t xml:space="preserve">The American War was not a war between North and </w:t>
      </w:r>
      <w:smartTag w:uri="urn:schemas-microsoft-com:office:smarttags" w:element="place">
        <w:smartTag w:uri="urn:schemas-microsoft-com:office:smarttags" w:element="country-region">
          <w:r w:rsidRPr="009135B9">
            <w:rPr>
              <w:rFonts w:ascii="Times New Roman" w:hAnsi="Times New Roman"/>
            </w:rPr>
            <w:t>South Vietnam</w:t>
          </w:r>
        </w:smartTag>
      </w:smartTag>
      <w:r w:rsidRPr="009135B9">
        <w:rPr>
          <w:rFonts w:ascii="Times New Roman" w:hAnsi="Times New Roman"/>
        </w:rPr>
        <w:t xml:space="preserve"> as it was pr</w:t>
      </w:r>
      <w:r>
        <w:rPr>
          <w:rFonts w:ascii="Times New Roman" w:hAnsi="Times New Roman"/>
        </w:rPr>
        <w:t>esented to the American people.</w:t>
      </w:r>
      <w:r w:rsidRPr="009135B9">
        <w:rPr>
          <w:rFonts w:ascii="Times New Roman" w:hAnsi="Times New Roman"/>
        </w:rPr>
        <w:t xml:space="preserve"> There was no country of </w:t>
      </w:r>
      <w:smartTag w:uri="urn:schemas-microsoft-com:office:smarttags" w:element="country-region">
        <w:r w:rsidRPr="009135B9">
          <w:rPr>
            <w:rFonts w:ascii="Times New Roman" w:hAnsi="Times New Roman"/>
          </w:rPr>
          <w:t>North Vietnam</w:t>
        </w:r>
      </w:smartTag>
      <w:r w:rsidRPr="009135B9">
        <w:rPr>
          <w:rFonts w:ascii="Times New Roman" w:hAnsi="Times New Roman"/>
        </w:rPr>
        <w:t xml:space="preserve"> and no country of </w:t>
      </w:r>
      <w:smartTag w:uri="urn:schemas-microsoft-com:office:smarttags" w:element="place">
        <w:smartTag w:uri="urn:schemas-microsoft-com:office:smarttags" w:element="country-region">
          <w:r w:rsidRPr="009135B9">
            <w:rPr>
              <w:rFonts w:ascii="Times New Roman" w:hAnsi="Times New Roman"/>
            </w:rPr>
            <w:t>South Vietnam</w:t>
          </w:r>
        </w:smartTag>
      </w:smartTag>
      <w:r w:rsidRPr="009135B9">
        <w:rPr>
          <w:rFonts w:ascii="Times New Roman" w:hAnsi="Times New Roman"/>
        </w:rPr>
        <w:t xml:space="preserve">. Neither was it a war against communism although it was also presented that way to the American people. (PP)  It was argued by </w:t>
      </w:r>
      <w:smartTag w:uri="urn:schemas-microsoft-com:office:smarttags" w:element="country-region">
        <w:r w:rsidRPr="009135B9">
          <w:rPr>
            <w:rFonts w:ascii="Times New Roman" w:hAnsi="Times New Roman"/>
          </w:rPr>
          <w:t>U.S.</w:t>
        </w:r>
      </w:smartTag>
      <w:r w:rsidRPr="009135B9">
        <w:rPr>
          <w:rFonts w:ascii="Times New Roman" w:hAnsi="Times New Roman"/>
        </w:rPr>
        <w:t xml:space="preserve"> leaders that the take over of </w:t>
      </w:r>
      <w:smartTag w:uri="urn:schemas-microsoft-com:office:smarttags" w:element="country-region">
        <w:smartTag w:uri="urn:schemas-microsoft-com:office:smarttags" w:element="place">
          <w:r w:rsidRPr="009135B9">
            <w:rPr>
              <w:rFonts w:ascii="Times New Roman" w:hAnsi="Times New Roman"/>
            </w:rPr>
            <w:t>Vietnam</w:t>
          </w:r>
        </w:smartTag>
      </w:smartTag>
      <w:r w:rsidRPr="009135B9">
        <w:rPr>
          <w:rFonts w:ascii="Times New Roman" w:hAnsi="Times New Roman"/>
        </w:rPr>
        <w:t xml:space="preserve"> by the Vietminh was proof of the domino theory, “you have a row of dominoes set up. You knock over the first one, and what will happen to the last one is the certainty that it will go over very quickly.”(Footnote)  The Pentagon Papers reveal a quite different story</w:t>
      </w:r>
      <w:r>
        <w:rPr>
          <w:rFonts w:ascii="Times New Roman" w:hAnsi="Times New Roman"/>
        </w:rPr>
        <w:t xml:space="preserve"> FOOTNOTE FOR PENTAGON PAPERS, USE WHAT YOU HAVE AT THE END OF THE CHAPTER.</w:t>
      </w:r>
      <w:r w:rsidRPr="009135B9">
        <w:rPr>
          <w:rFonts w:ascii="Times New Roman" w:hAnsi="Times New Roman"/>
        </w:rPr>
        <w:t xml:space="preserve">.  </w:t>
      </w:r>
    </w:p>
    <w:p w:rsidR="006A0337" w:rsidRPr="009135B9" w:rsidRDefault="006A0337" w:rsidP="00AA5CB7">
      <w:pPr>
        <w:spacing w:line="360" w:lineRule="auto"/>
        <w:ind w:firstLine="720"/>
        <w:rPr>
          <w:rFonts w:ascii="Times New Roman" w:hAnsi="Times New Roman"/>
        </w:rPr>
      </w:pPr>
      <w:r w:rsidRPr="009135B9">
        <w:rPr>
          <w:rFonts w:ascii="Times New Roman" w:hAnsi="Times New Roman"/>
        </w:rPr>
        <w:t xml:space="preserve">The primary concern for </w:t>
      </w:r>
      <w:smartTag w:uri="urn:schemas-microsoft-com:office:smarttags" w:element="country-region">
        <w:r w:rsidRPr="009135B9">
          <w:rPr>
            <w:rFonts w:ascii="Times New Roman" w:hAnsi="Times New Roman"/>
          </w:rPr>
          <w:t>U.S.</w:t>
        </w:r>
      </w:smartTag>
      <w:r w:rsidRPr="009135B9">
        <w:rPr>
          <w:rFonts w:ascii="Times New Roman" w:hAnsi="Times New Roman"/>
        </w:rPr>
        <w:t xml:space="preserve"> leaders at the time was not that </w:t>
      </w:r>
      <w:smartTag w:uri="urn:schemas-microsoft-com:office:smarttags" w:element="country-region">
        <w:smartTag w:uri="urn:schemas-microsoft-com:office:smarttags" w:element="place">
          <w:r w:rsidRPr="009135B9">
            <w:rPr>
              <w:rFonts w:ascii="Times New Roman" w:hAnsi="Times New Roman"/>
            </w:rPr>
            <w:t>Vietnam</w:t>
          </w:r>
        </w:smartTag>
      </w:smartTag>
      <w:r w:rsidRPr="009135B9">
        <w:rPr>
          <w:rFonts w:ascii="Times New Roman" w:hAnsi="Times New Roman"/>
        </w:rPr>
        <w:t xml:space="preserve"> was the first of many dominoes falling to communism, but that it could</w:t>
      </w:r>
      <w:r>
        <w:rPr>
          <w:rFonts w:ascii="Times New Roman" w:hAnsi="Times New Roman"/>
        </w:rPr>
        <w:t xml:space="preserve"> become </w:t>
      </w:r>
      <w:r w:rsidRPr="009135B9">
        <w:rPr>
          <w:rFonts w:ascii="Times New Roman" w:hAnsi="Times New Roman"/>
        </w:rPr>
        <w:t xml:space="preserve">what was called a “rotten apple.”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under the Vietminh, the Papers say, was a threat because its aspirations and goals were nationalist, not communist. </w:t>
      </w:r>
      <w:smartTag w:uri="urn:schemas-microsoft-com:office:smarttags" w:element="country-region">
        <w:smartTag w:uri="urn:schemas-microsoft-com:office:smarttags" w:element="place">
          <w:r w:rsidRPr="009135B9">
            <w:rPr>
              <w:rFonts w:ascii="Times New Roman" w:hAnsi="Times New Roman"/>
            </w:rPr>
            <w:t>Vietnam</w:t>
          </w:r>
        </w:smartTag>
      </w:smartTag>
      <w:r w:rsidRPr="009135B9">
        <w:rPr>
          <w:rFonts w:ascii="Times New Roman" w:hAnsi="Times New Roman"/>
        </w:rPr>
        <w:t xml:space="preserve"> wanted, not only political independence from the French, but economic independence.  It wanted to use its resources for its people. This proved a threat to the </w:t>
      </w:r>
      <w:smartTag w:uri="urn:schemas-microsoft-com:office:smarttags" w:element="country-region">
        <w:r w:rsidRPr="009135B9">
          <w:rPr>
            <w:rFonts w:ascii="Times New Roman" w:hAnsi="Times New Roman"/>
          </w:rPr>
          <w:t>U.S.</w:t>
        </w:r>
      </w:smartTag>
      <w:r w:rsidRPr="009135B9">
        <w:rPr>
          <w:rFonts w:ascii="Times New Roman" w:hAnsi="Times New Roman"/>
        </w:rPr>
        <w:t xml:space="preserve"> and what was called the Grand Strategy, another form of colonialism, because </w:t>
      </w:r>
      <w:r w:rsidR="00AA5CB7">
        <w:rPr>
          <w:rFonts w:ascii="Times New Roman" w:hAnsi="Times New Roman"/>
        </w:rPr>
        <w:t xml:space="preserve">it was argued </w:t>
      </w:r>
      <w:r w:rsidRPr="009135B9">
        <w:rPr>
          <w:rFonts w:ascii="Times New Roman" w:hAnsi="Times New Roman"/>
        </w:rPr>
        <w:t xml:space="preserve">if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was successful in gaining both political and economic ind</w:t>
      </w:r>
      <w:r w:rsidR="00AA5CB7">
        <w:rPr>
          <w:rFonts w:ascii="Times New Roman" w:hAnsi="Times New Roman"/>
        </w:rPr>
        <w:t xml:space="preserve">ependence, </w:t>
      </w:r>
      <w:r w:rsidRPr="009135B9">
        <w:rPr>
          <w:rFonts w:ascii="Times New Roman" w:hAnsi="Times New Roman"/>
        </w:rPr>
        <w:t xml:space="preserve">it could set a bad example for other countries that were fighting wars of national liberation.  These other countries could be inspired by the success of the Vietnamese </w:t>
      </w:r>
      <w:r>
        <w:rPr>
          <w:rFonts w:ascii="Times New Roman" w:hAnsi="Times New Roman"/>
        </w:rPr>
        <w:t xml:space="preserve">to </w:t>
      </w:r>
      <w:r w:rsidRPr="009135B9">
        <w:rPr>
          <w:rFonts w:ascii="Times New Roman" w:hAnsi="Times New Roman"/>
        </w:rPr>
        <w:t xml:space="preserve">define their goals independent of a global system.  Consequently, the </w:t>
      </w:r>
      <w:smartTag w:uri="urn:schemas-microsoft-com:office:smarttags" w:element="country-region">
        <w:r w:rsidRPr="009135B9">
          <w:rPr>
            <w:rFonts w:ascii="Times New Roman" w:hAnsi="Times New Roman"/>
          </w:rPr>
          <w:t>U.S.</w:t>
        </w:r>
      </w:smartTag>
      <w:r w:rsidRPr="009135B9">
        <w:rPr>
          <w:rFonts w:ascii="Times New Roman" w:hAnsi="Times New Roman"/>
        </w:rPr>
        <w:t xml:space="preserve"> </w:t>
      </w:r>
      <w:r>
        <w:rPr>
          <w:rFonts w:ascii="Times New Roman" w:hAnsi="Times New Roman"/>
        </w:rPr>
        <w:t xml:space="preserve">refused to recognize the government of </w:t>
      </w:r>
      <w:smartTag w:uri="urn:schemas-microsoft-com:office:smarttags" w:element="country-region">
        <w:r>
          <w:rPr>
            <w:rFonts w:ascii="Times New Roman" w:hAnsi="Times New Roman"/>
          </w:rPr>
          <w:t>Vietnam</w:t>
        </w:r>
      </w:smartTag>
      <w:r>
        <w:rPr>
          <w:rFonts w:ascii="Times New Roman" w:hAnsi="Times New Roman"/>
        </w:rPr>
        <w:t xml:space="preserve"> and even supported the French re-colonization of</w:t>
      </w:r>
      <w:r w:rsidRPr="009135B9">
        <w:rPr>
          <w:rFonts w:ascii="Times New Roman" w:hAnsi="Times New Roman"/>
        </w:rPr>
        <w:t xml:space="preserve"> </w:t>
      </w:r>
      <w:smartTag w:uri="urn:schemas-microsoft-com:office:smarttags" w:element="place">
        <w:smartTag w:uri="urn:schemas-microsoft-com:office:smarttags" w:element="country-region">
          <w:r w:rsidRPr="009135B9">
            <w:rPr>
              <w:rFonts w:ascii="Times New Roman" w:hAnsi="Times New Roman"/>
            </w:rPr>
            <w:t>Vietnam</w:t>
          </w:r>
        </w:smartTag>
      </w:smartTag>
      <w:r>
        <w:rPr>
          <w:rFonts w:ascii="Times New Roman" w:hAnsi="Times New Roman"/>
        </w:rPr>
        <w:t xml:space="preserve">, politically, economically, and militarily.  </w:t>
      </w:r>
      <w:r w:rsidRPr="009135B9">
        <w:rPr>
          <w:rFonts w:ascii="Times New Roman" w:hAnsi="Times New Roman"/>
        </w:rPr>
        <w:t xml:space="preserve"> (Pentagon Papers, Zinn, Chomsky).</w:t>
      </w:r>
    </w:p>
    <w:p w:rsidR="006A0337" w:rsidRDefault="006A0337" w:rsidP="006A0337">
      <w:pPr>
        <w:spacing w:line="360" w:lineRule="auto"/>
        <w:rPr>
          <w:rFonts w:ascii="Times New Roman" w:hAnsi="Times New Roman"/>
        </w:rPr>
      </w:pPr>
      <w:r w:rsidRPr="009135B9">
        <w:rPr>
          <w:rFonts w:ascii="Times New Roman" w:hAnsi="Times New Roman"/>
        </w:rPr>
        <w:tab/>
        <w:t xml:space="preserve">The </w:t>
      </w:r>
      <w:smartTag w:uri="urn:schemas-microsoft-com:office:smarttags" w:element="country-region">
        <w:r w:rsidRPr="009135B9">
          <w:rPr>
            <w:rFonts w:ascii="Times New Roman" w:hAnsi="Times New Roman"/>
          </w:rPr>
          <w:t>U.S.</w:t>
        </w:r>
      </w:smartTag>
      <w:r w:rsidRPr="009135B9">
        <w:rPr>
          <w:rFonts w:ascii="Times New Roman" w:hAnsi="Times New Roman"/>
        </w:rPr>
        <w:t xml:space="preserve"> kept the promise that it mad</w:t>
      </w:r>
      <w:r w:rsidR="00AA5CB7">
        <w:rPr>
          <w:rFonts w:ascii="Times New Roman" w:hAnsi="Times New Roman"/>
        </w:rPr>
        <w:t xml:space="preserve">e to the French during the war </w:t>
      </w:r>
      <w:r w:rsidRPr="009135B9">
        <w:rPr>
          <w:rFonts w:ascii="Times New Roman" w:hAnsi="Times New Roman"/>
        </w:rPr>
        <w:t>by providing ships to transport French so</w:t>
      </w:r>
      <w:r>
        <w:rPr>
          <w:rFonts w:ascii="Times New Roman" w:hAnsi="Times New Roman"/>
        </w:rPr>
        <w:t xml:space="preserve">ldiers back to </w:t>
      </w:r>
      <w:smartTag w:uri="urn:schemas-microsoft-com:office:smarttags" w:element="country-region">
        <w:smartTag w:uri="urn:schemas-microsoft-com:office:smarttags" w:element="place">
          <w:r>
            <w:rPr>
              <w:rFonts w:ascii="Times New Roman" w:hAnsi="Times New Roman"/>
            </w:rPr>
            <w:t>Vietnam</w:t>
          </w:r>
        </w:smartTag>
      </w:smartTag>
      <w:r>
        <w:rPr>
          <w:rFonts w:ascii="Times New Roman" w:hAnsi="Times New Roman"/>
        </w:rPr>
        <w:t>. On October 1946,</w:t>
      </w:r>
      <w:r w:rsidRPr="009135B9">
        <w:rPr>
          <w:rFonts w:ascii="Times New Roman" w:hAnsi="Times New Roman"/>
        </w:rPr>
        <w:t xml:space="preserve"> the French bombarded </w:t>
      </w:r>
      <w:smartTag w:uri="urn:schemas-microsoft-com:office:smarttags" w:element="City">
        <w:smartTag w:uri="urn:schemas-microsoft-com:office:smarttags" w:element="place">
          <w:r w:rsidRPr="009135B9">
            <w:rPr>
              <w:rFonts w:ascii="Times New Roman" w:hAnsi="Times New Roman"/>
            </w:rPr>
            <w:t>Haiphong</w:t>
          </w:r>
        </w:smartTag>
      </w:smartTag>
      <w:r>
        <w:rPr>
          <w:rFonts w:ascii="Times New Roman" w:hAnsi="Times New Roman"/>
        </w:rPr>
        <w:t xml:space="preserve">, a northern port city, and an </w:t>
      </w:r>
      <w:r w:rsidRPr="009135B9">
        <w:rPr>
          <w:rFonts w:ascii="Times New Roman" w:hAnsi="Times New Roman"/>
        </w:rPr>
        <w:t>eight-year</w:t>
      </w:r>
      <w:r>
        <w:rPr>
          <w:rFonts w:ascii="Times New Roman" w:hAnsi="Times New Roman"/>
        </w:rPr>
        <w:t xml:space="preserve"> war began, called the French-Indo China war.. </w:t>
      </w:r>
      <w:r w:rsidRPr="009135B9">
        <w:rPr>
          <w:rFonts w:ascii="Times New Roman" w:hAnsi="Times New Roman"/>
        </w:rPr>
        <w:t xml:space="preserve">The French were not able to defeat the Vietnamese, in fact, they were not able to fund the war, and could not have continued for eight years without the significant aid it got from the U.S.  The </w:t>
      </w:r>
      <w:smartTag w:uri="urn:schemas-microsoft-com:office:smarttags" w:element="place">
        <w:smartTag w:uri="urn:schemas-microsoft-com:office:smarttags" w:element="country-region">
          <w:r w:rsidRPr="009135B9">
            <w:rPr>
              <w:rFonts w:ascii="Times New Roman" w:hAnsi="Times New Roman"/>
            </w:rPr>
            <w:t>U.S.</w:t>
          </w:r>
        </w:smartTag>
      </w:smartTag>
      <w:r w:rsidRPr="009135B9">
        <w:rPr>
          <w:rFonts w:ascii="Times New Roman" w:hAnsi="Times New Roman"/>
        </w:rPr>
        <w:t xml:space="preserve"> funded 80% of the war’s cost, in the</w:t>
      </w:r>
      <w:r>
        <w:rPr>
          <w:rFonts w:ascii="Times New Roman" w:hAnsi="Times New Roman"/>
        </w:rPr>
        <w:t xml:space="preserve"> sum of over four billion dollars, and </w:t>
      </w:r>
      <w:r w:rsidRPr="009135B9">
        <w:rPr>
          <w:rFonts w:ascii="Times New Roman" w:hAnsi="Times New Roman"/>
        </w:rPr>
        <w:t>provided several hundred thousand weapons to the French</w:t>
      </w:r>
      <w:r>
        <w:rPr>
          <w:rFonts w:ascii="Times New Roman" w:hAnsi="Times New Roman"/>
        </w:rPr>
        <w:t xml:space="preserve">, enough to equip all their French soldiers. </w:t>
      </w:r>
      <w:r w:rsidRPr="009135B9">
        <w:rPr>
          <w:rFonts w:ascii="Times New Roman" w:hAnsi="Times New Roman"/>
        </w:rPr>
        <w:t>But, despite US military aid, the French were defeated at Dien Bien Phu on September 2, 1954, which lead to the signing of the Geneva Accords in 1954</w:t>
      </w:r>
      <w:r>
        <w:rPr>
          <w:rFonts w:ascii="Times New Roman" w:hAnsi="Times New Roman"/>
        </w:rPr>
        <w:t xml:space="preserve"> (Zinn, Sheehan, “Hearts and Minds”)</w:t>
      </w:r>
      <w:r w:rsidRPr="009135B9">
        <w:rPr>
          <w:rFonts w:ascii="Times New Roman" w:hAnsi="Times New Roman"/>
        </w:rPr>
        <w:t>.</w:t>
      </w:r>
    </w:p>
    <w:p w:rsidR="006A0337" w:rsidRDefault="006A0337" w:rsidP="006A0337">
      <w:pPr>
        <w:spacing w:line="360" w:lineRule="auto"/>
        <w:rPr>
          <w:rFonts w:ascii="Times New Roman" w:hAnsi="Times New Roman"/>
        </w:rPr>
      </w:pPr>
    </w:p>
    <w:p w:rsidR="006A0337" w:rsidRPr="009135B9" w:rsidRDefault="006A0337" w:rsidP="006A0337">
      <w:pPr>
        <w:spacing w:line="360" w:lineRule="auto"/>
        <w:rPr>
          <w:rFonts w:ascii="Times New Roman" w:hAnsi="Times New Roman"/>
        </w:rPr>
      </w:pPr>
      <w:smartTag w:uri="urn:schemas-microsoft-com:office:smarttags" w:element="country-region">
        <w:r>
          <w:rPr>
            <w:rFonts w:ascii="Times New Roman" w:hAnsi="Times New Roman"/>
          </w:rPr>
          <w:t>U.S.</w:t>
        </w:r>
      </w:smartTag>
      <w:r>
        <w:rPr>
          <w:rFonts w:ascii="Times New Roman" w:hAnsi="Times New Roman"/>
        </w:rPr>
        <w:t xml:space="preserve"> Involvement in </w:t>
      </w:r>
      <w:smartTag w:uri="urn:schemas-microsoft-com:office:smarttags" w:element="country-region">
        <w:smartTag w:uri="urn:schemas-microsoft-com:office:smarttags" w:element="place">
          <w:r>
            <w:rPr>
              <w:rFonts w:ascii="Times New Roman" w:hAnsi="Times New Roman"/>
            </w:rPr>
            <w:t>Vietnam</w:t>
          </w:r>
        </w:smartTag>
      </w:smartTag>
      <w:r>
        <w:rPr>
          <w:rFonts w:ascii="Times New Roman" w:hAnsi="Times New Roman"/>
        </w:rPr>
        <w:t xml:space="preserve"> Between 1954 and 1964</w:t>
      </w:r>
    </w:p>
    <w:p w:rsidR="006A0337" w:rsidRPr="009135B9" w:rsidRDefault="006A0337" w:rsidP="006A0337">
      <w:pPr>
        <w:spacing w:line="360" w:lineRule="auto"/>
        <w:rPr>
          <w:rFonts w:ascii="Times New Roman" w:hAnsi="Times New Roman"/>
        </w:rPr>
      </w:pPr>
      <w:r w:rsidRPr="009135B9">
        <w:rPr>
          <w:rFonts w:ascii="Times New Roman" w:hAnsi="Times New Roman"/>
        </w:rPr>
        <w:tab/>
      </w:r>
      <w:r>
        <w:rPr>
          <w:rFonts w:ascii="Times New Roman" w:hAnsi="Times New Roman"/>
        </w:rPr>
        <w:t xml:space="preserve">The </w:t>
      </w:r>
      <w:r w:rsidR="00AA5CB7">
        <w:rPr>
          <w:rFonts w:ascii="Times New Roman" w:hAnsi="Times New Roman"/>
        </w:rPr>
        <w:t xml:space="preserve"> Geneva Accords created the </w:t>
      </w:r>
      <w:r>
        <w:rPr>
          <w:rFonts w:ascii="Times New Roman" w:hAnsi="Times New Roman"/>
        </w:rPr>
        <w:t xml:space="preserve">conditions for the reunification and independence of </w:t>
      </w:r>
      <w:smartTag w:uri="urn:schemas-microsoft-com:office:smarttags" w:element="country-region">
        <w:smartTag w:uri="urn:schemas-microsoft-com:office:smarttags" w:element="place">
          <w:r>
            <w:rPr>
              <w:rFonts w:ascii="Times New Roman" w:hAnsi="Times New Roman"/>
            </w:rPr>
            <w:t>Vietnam</w:t>
          </w:r>
        </w:smartTag>
      </w:smartTag>
      <w:r>
        <w:rPr>
          <w:rFonts w:ascii="Times New Roman" w:hAnsi="Times New Roman"/>
        </w:rPr>
        <w:t>.  T</w:t>
      </w:r>
      <w:r w:rsidRPr="009135B9">
        <w:rPr>
          <w:rFonts w:ascii="Times New Roman" w:hAnsi="Times New Roman"/>
        </w:rPr>
        <w:t xml:space="preserve">he Accords temporarily </w:t>
      </w:r>
      <w:r>
        <w:rPr>
          <w:rFonts w:ascii="Times New Roman" w:hAnsi="Times New Roman"/>
        </w:rPr>
        <w:t>divided</w:t>
      </w:r>
      <w:r w:rsidRPr="009135B9">
        <w:rPr>
          <w:rFonts w:ascii="Times New Roman" w:hAnsi="Times New Roman"/>
        </w:rPr>
        <w:t xml:space="preserve">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at the 17</w:t>
      </w:r>
      <w:r w:rsidRPr="009135B9">
        <w:rPr>
          <w:rFonts w:ascii="Times New Roman" w:hAnsi="Times New Roman"/>
          <w:vertAlign w:val="superscript"/>
        </w:rPr>
        <w:t>th</w:t>
      </w:r>
      <w:r w:rsidRPr="009135B9">
        <w:rPr>
          <w:rFonts w:ascii="Times New Roman" w:hAnsi="Times New Roman"/>
        </w:rPr>
        <w:t xml:space="preserve"> parallel or the demilitarized zone (Figure 2). According to the Geneva Accords, the 17</w:t>
      </w:r>
      <w:r w:rsidRPr="009135B9">
        <w:rPr>
          <w:rFonts w:ascii="Times New Roman" w:hAnsi="Times New Roman"/>
          <w:vertAlign w:val="superscript"/>
        </w:rPr>
        <w:t>th</w:t>
      </w:r>
      <w:r w:rsidRPr="009135B9">
        <w:rPr>
          <w:rFonts w:ascii="Times New Roman" w:hAnsi="Times New Roman"/>
        </w:rPr>
        <w:t xml:space="preserve"> parallel would vanish and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would unite after a democratic election in </w:t>
      </w:r>
      <w:r>
        <w:rPr>
          <w:rFonts w:ascii="Times New Roman" w:hAnsi="Times New Roman"/>
        </w:rPr>
        <w:t xml:space="preserve">1956. </w:t>
      </w:r>
      <w:r w:rsidRPr="009135B9">
        <w:rPr>
          <w:rFonts w:ascii="Times New Roman" w:hAnsi="Times New Roman"/>
        </w:rPr>
        <w:t>In</w:t>
      </w:r>
      <w:r w:rsidR="00AA5CB7">
        <w:rPr>
          <w:rFonts w:ascii="Times New Roman" w:hAnsi="Times New Roman"/>
        </w:rPr>
        <w:t xml:space="preserve"> addition, the Accords</w:t>
      </w:r>
      <w:r w:rsidRPr="009135B9">
        <w:rPr>
          <w:rFonts w:ascii="Times New Roman" w:hAnsi="Times New Roman"/>
        </w:rPr>
        <w:t xml:space="preserve"> stat</w:t>
      </w:r>
      <w:r w:rsidR="00AA5CB7">
        <w:rPr>
          <w:rFonts w:ascii="Times New Roman" w:hAnsi="Times New Roman"/>
        </w:rPr>
        <w:t>ed, “these Agreements recognize and guarantee</w:t>
      </w:r>
      <w:r w:rsidRPr="009135B9">
        <w:rPr>
          <w:rFonts w:ascii="Times New Roman" w:hAnsi="Times New Roman"/>
        </w:rPr>
        <w:t xml:space="preserve">, independence, unity and territorial integrity of </w:t>
      </w:r>
      <w:smartTag w:uri="urn:schemas-microsoft-com:office:smarttags" w:element="country-region">
        <w:smartTag w:uri="urn:schemas-microsoft-com:office:smarttags" w:element="place">
          <w:r w:rsidRPr="009135B9">
            <w:rPr>
              <w:rFonts w:ascii="Times New Roman" w:hAnsi="Times New Roman"/>
            </w:rPr>
            <w:t>Vietnam</w:t>
          </w:r>
        </w:smartTag>
      </w:smartTag>
      <w:r w:rsidRPr="009135B9">
        <w:rPr>
          <w:rFonts w:ascii="Times New Roman" w:hAnsi="Times New Roman"/>
        </w:rPr>
        <w:t xml:space="preserve"> (Article 6 and 7 of the final Declaration).” The Geneva Agreements prohibited the introduction of additional troops, of military personnel, arms and munitions and the installation of military bases (Article 16 of the Armistice Agreement) and the inclusion of Vietnam in military alliances, this applying to the two zones (Article 9 of the Final Declaration). Yet, the </w:t>
      </w:r>
      <w:smartTag w:uri="urn:schemas-microsoft-com:office:smarttags" w:element="country-region">
        <w:r w:rsidRPr="009135B9">
          <w:rPr>
            <w:rFonts w:ascii="Times New Roman" w:hAnsi="Times New Roman"/>
          </w:rPr>
          <w:t>United States</w:t>
        </w:r>
      </w:smartTag>
      <w:r w:rsidRPr="009135B9">
        <w:rPr>
          <w:rFonts w:ascii="Times New Roman" w:hAnsi="Times New Roman"/>
        </w:rPr>
        <w:t xml:space="preserve">, although at </w:t>
      </w:r>
      <w:smartTag w:uri="urn:schemas-microsoft-com:office:smarttags" w:element="place">
        <w:smartTag w:uri="urn:schemas-microsoft-com:office:smarttags" w:element="City">
          <w:r w:rsidRPr="009135B9">
            <w:rPr>
              <w:rFonts w:ascii="Times New Roman" w:hAnsi="Times New Roman"/>
            </w:rPr>
            <w:t>Paris</w:t>
          </w:r>
        </w:smartTag>
      </w:smartTag>
      <w:r w:rsidRPr="009135B9">
        <w:rPr>
          <w:rFonts w:ascii="Times New Roman" w:hAnsi="Times New Roman"/>
        </w:rPr>
        <w:t xml:space="preserve"> during the negot</w:t>
      </w:r>
      <w:r>
        <w:rPr>
          <w:rFonts w:ascii="Times New Roman" w:hAnsi="Times New Roman"/>
        </w:rPr>
        <w:t>iations, did not sign</w:t>
      </w:r>
      <w:r w:rsidRPr="009135B9">
        <w:rPr>
          <w:rFonts w:ascii="Times New Roman" w:hAnsi="Times New Roman"/>
        </w:rPr>
        <w:t>, nor did it comply with the Geneva Accords</w:t>
      </w:r>
      <w:r>
        <w:rPr>
          <w:rFonts w:ascii="Times New Roman" w:hAnsi="Times New Roman"/>
        </w:rPr>
        <w:t xml:space="preserve"> (PP)</w:t>
      </w:r>
      <w:r w:rsidRPr="009135B9">
        <w:rPr>
          <w:rFonts w:ascii="Times New Roman" w:hAnsi="Times New Roman"/>
        </w:rPr>
        <w:t xml:space="preserve">. </w:t>
      </w:r>
    </w:p>
    <w:p w:rsidR="006A0337" w:rsidRDefault="006A0337" w:rsidP="006A0337">
      <w:pPr>
        <w:spacing w:line="360" w:lineRule="auto"/>
        <w:rPr>
          <w:rFonts w:ascii="Times New Roman" w:hAnsi="Times New Roman"/>
        </w:rPr>
      </w:pPr>
      <w:r w:rsidRPr="009135B9">
        <w:rPr>
          <w:rFonts w:ascii="Times New Roman" w:hAnsi="Times New Roman"/>
        </w:rPr>
        <w:tab/>
        <w:t xml:space="preserve">The Pentagon Papers reveal that the </w:t>
      </w:r>
      <w:smartTag w:uri="urn:schemas-microsoft-com:office:smarttags" w:element="country-region">
        <w:r w:rsidRPr="009135B9">
          <w:rPr>
            <w:rFonts w:ascii="Times New Roman" w:hAnsi="Times New Roman"/>
          </w:rPr>
          <w:t>United States</w:t>
        </w:r>
      </w:smartTag>
      <w:r w:rsidRPr="009135B9">
        <w:rPr>
          <w:rFonts w:ascii="Times New Roman" w:hAnsi="Times New Roman"/>
        </w:rPr>
        <w:t xml:space="preserve"> knew that Ho Chi Minh would win the election and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would be unified under a nationalist government. The </w:t>
      </w:r>
      <w:smartTag w:uri="urn:schemas-microsoft-com:office:smarttags" w:element="country-region">
        <w:r w:rsidRPr="009135B9">
          <w:rPr>
            <w:rFonts w:ascii="Times New Roman" w:hAnsi="Times New Roman"/>
          </w:rPr>
          <w:t>U.S.</w:t>
        </w:r>
      </w:smartTag>
      <w:r w:rsidRPr="009135B9">
        <w:rPr>
          <w:rFonts w:ascii="Times New Roman" w:hAnsi="Times New Roman"/>
        </w:rPr>
        <w:t xml:space="preserve"> then began its mo</w:t>
      </w:r>
      <w:r>
        <w:rPr>
          <w:rFonts w:ascii="Times New Roman" w:hAnsi="Times New Roman"/>
        </w:rPr>
        <w:t xml:space="preserve">re direct involvement in </w:t>
      </w:r>
      <w:smartTag w:uri="urn:schemas-microsoft-com:office:smarttags" w:element="place">
        <w:smartTag w:uri="urn:schemas-microsoft-com:office:smarttags" w:element="country-region">
          <w:r>
            <w:rPr>
              <w:rFonts w:ascii="Times New Roman" w:hAnsi="Times New Roman"/>
            </w:rPr>
            <w:t>Vietnam</w:t>
          </w:r>
        </w:smartTag>
      </w:smartTag>
      <w:r w:rsidRPr="009135B9">
        <w:rPr>
          <w:rFonts w:ascii="Times New Roman" w:hAnsi="Times New Roman"/>
        </w:rPr>
        <w:t xml:space="preserve">. Even before the conclusion of the Geneva Conference,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began undermining the agreements</w:t>
      </w:r>
      <w:r>
        <w:rPr>
          <w:rFonts w:ascii="Times New Roman" w:hAnsi="Times New Roman"/>
        </w:rPr>
        <w:t>.  S</w:t>
      </w:r>
      <w:r w:rsidRPr="009135B9">
        <w:rPr>
          <w:rFonts w:ascii="Times New Roman" w:hAnsi="Times New Roman"/>
        </w:rPr>
        <w:t xml:space="preserve">everal weeks before the conclusion of the Geneva </w:t>
      </w:r>
      <w:r>
        <w:rPr>
          <w:rFonts w:ascii="Times New Roman" w:hAnsi="Times New Roman"/>
        </w:rPr>
        <w:t xml:space="preserve">Conference, the </w:t>
      </w:r>
      <w:smartTag w:uri="urn:schemas-microsoft-com:office:smarttags" w:element="country-region">
        <w:r>
          <w:rPr>
            <w:rFonts w:ascii="Times New Roman" w:hAnsi="Times New Roman"/>
          </w:rPr>
          <w:t>United States</w:t>
        </w:r>
      </w:smartTag>
      <w:r>
        <w:rPr>
          <w:rFonts w:ascii="Times New Roman" w:hAnsi="Times New Roman"/>
        </w:rPr>
        <w:t xml:space="preserve"> placed</w:t>
      </w:r>
      <w:r w:rsidRPr="009135B9">
        <w:rPr>
          <w:rFonts w:ascii="Times New Roman" w:hAnsi="Times New Roman"/>
        </w:rPr>
        <w:t xml:space="preserve"> Ngo Dinh Diem, a Catholic anti-communist leader who had ties to the French colonial elites, into </w:t>
      </w:r>
      <w:r>
        <w:rPr>
          <w:rFonts w:ascii="Times New Roman" w:hAnsi="Times New Roman"/>
        </w:rPr>
        <w:t xml:space="preserve">the </w:t>
      </w:r>
      <w:r w:rsidR="004D03E5">
        <w:rPr>
          <w:rFonts w:ascii="Times New Roman" w:hAnsi="Times New Roman"/>
        </w:rPr>
        <w:t xml:space="preserve">presidency of </w:t>
      </w:r>
      <w:smartTag w:uri="urn:schemas-microsoft-com:office:smarttags" w:element="place">
        <w:smartTag w:uri="urn:schemas-microsoft-com:office:smarttags" w:element="country-region">
          <w:r w:rsidR="004D03E5">
            <w:rPr>
              <w:rFonts w:ascii="Times New Roman" w:hAnsi="Times New Roman"/>
            </w:rPr>
            <w:t>South Vietnam</w:t>
          </w:r>
        </w:smartTag>
      </w:smartTag>
      <w:r w:rsidRPr="009135B9">
        <w:rPr>
          <w:rFonts w:ascii="Times New Roman" w:hAnsi="Times New Roman"/>
        </w:rPr>
        <w:t>. Diem essenti</w:t>
      </w:r>
      <w:r>
        <w:rPr>
          <w:rFonts w:ascii="Times New Roman" w:hAnsi="Times New Roman"/>
        </w:rPr>
        <w:t>ally became a puppet dictator for</w:t>
      </w:r>
      <w:r w:rsidRPr="009135B9">
        <w:rPr>
          <w:rFonts w:ascii="Times New Roman" w:hAnsi="Times New Roman"/>
        </w:rPr>
        <w:t xml:space="preserve">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and successfully blocked the reunification elections. Because he was imposed by the </w:t>
      </w:r>
      <w:smartTag w:uri="urn:schemas-microsoft-com:office:smarttags" w:element="country-region">
        <w:smartTag w:uri="urn:schemas-microsoft-com:office:smarttags" w:element="place">
          <w:r w:rsidRPr="009135B9">
            <w:rPr>
              <w:rFonts w:ascii="Times New Roman" w:hAnsi="Times New Roman"/>
            </w:rPr>
            <w:t>U.S.</w:t>
          </w:r>
        </w:smartTag>
      </w:smartTag>
      <w:r w:rsidRPr="009135B9">
        <w:rPr>
          <w:rFonts w:ascii="Times New Roman" w:hAnsi="Times New Roman"/>
        </w:rPr>
        <w:t>, he had no popular support, s</w:t>
      </w:r>
      <w:r>
        <w:rPr>
          <w:rFonts w:ascii="Times New Roman" w:hAnsi="Times New Roman"/>
        </w:rPr>
        <w:t>o d</w:t>
      </w:r>
      <w:r w:rsidR="004D03E5">
        <w:rPr>
          <w:rFonts w:ascii="Times New Roman" w:hAnsi="Times New Roman"/>
        </w:rPr>
        <w:t>uring his rule, he used force</w:t>
      </w:r>
      <w:r w:rsidRPr="009135B9">
        <w:rPr>
          <w:rFonts w:ascii="Times New Roman" w:hAnsi="Times New Roman"/>
        </w:rPr>
        <w:t xml:space="preserve"> to govern.</w:t>
      </w:r>
      <w:r>
        <w:rPr>
          <w:rFonts w:ascii="Times New Roman" w:hAnsi="Times New Roman"/>
        </w:rPr>
        <w:t>(CITATION )</w:t>
      </w:r>
      <w:r w:rsidRPr="009135B9">
        <w:rPr>
          <w:rFonts w:ascii="Times New Roman" w:hAnsi="Times New Roman"/>
        </w:rPr>
        <w:t xml:space="preserve"> </w:t>
      </w:r>
    </w:p>
    <w:p w:rsidR="006A0337" w:rsidRDefault="006A0337" w:rsidP="006A0337">
      <w:pPr>
        <w:spacing w:line="360" w:lineRule="auto"/>
        <w:rPr>
          <w:rFonts w:ascii="Times New Roman" w:hAnsi="Times New Roman"/>
        </w:rPr>
      </w:pPr>
      <w:r>
        <w:rPr>
          <w:rFonts w:ascii="Times New Roman" w:hAnsi="Times New Roman"/>
        </w:rPr>
        <w:tab/>
        <w:t xml:space="preserve">He was able to pass legislation that allowed him </w:t>
      </w:r>
      <w:r w:rsidRPr="009135B9">
        <w:rPr>
          <w:rFonts w:ascii="Times New Roman" w:hAnsi="Times New Roman"/>
        </w:rPr>
        <w:t>to detain suspect</w:t>
      </w:r>
      <w:r>
        <w:rPr>
          <w:rFonts w:ascii="Times New Roman" w:hAnsi="Times New Roman"/>
        </w:rPr>
        <w:t>ed communists. As a result, thousands of</w:t>
      </w:r>
      <w:r w:rsidRPr="009135B9">
        <w:rPr>
          <w:rFonts w:ascii="Times New Roman" w:hAnsi="Times New Roman"/>
        </w:rPr>
        <w:t xml:space="preserve"> “communist sympathizers” were imprisoned, tortured, and/or killed. In addition, Diem</w:t>
      </w:r>
      <w:r>
        <w:rPr>
          <w:rFonts w:ascii="Times New Roman" w:hAnsi="Times New Roman"/>
        </w:rPr>
        <w:t xml:space="preserve"> placed his own military men in the positions of </w:t>
      </w:r>
      <w:r w:rsidRPr="009135B9">
        <w:rPr>
          <w:rFonts w:ascii="Times New Roman" w:hAnsi="Times New Roman"/>
        </w:rPr>
        <w:t xml:space="preserve">provincial chiefs. </w:t>
      </w:r>
      <w:r>
        <w:rPr>
          <w:rFonts w:ascii="Times New Roman" w:hAnsi="Times New Roman"/>
        </w:rPr>
        <w:t xml:space="preserve">He also used his Presidency to reverse economic policies that had been initiated by the post-WWII government.  For example, he </w:t>
      </w:r>
      <w:r w:rsidRPr="009135B9">
        <w:rPr>
          <w:rFonts w:ascii="Times New Roman" w:hAnsi="Times New Roman"/>
        </w:rPr>
        <w:t xml:space="preserve">reversed </w:t>
      </w:r>
      <w:r>
        <w:rPr>
          <w:rFonts w:ascii="Times New Roman" w:hAnsi="Times New Roman"/>
        </w:rPr>
        <w:t xml:space="preserve">the post-colonial </w:t>
      </w:r>
      <w:r w:rsidRPr="009135B9">
        <w:rPr>
          <w:rFonts w:ascii="Times New Roman" w:hAnsi="Times New Roman"/>
        </w:rPr>
        <w:t>land reform</w:t>
      </w:r>
      <w:r>
        <w:rPr>
          <w:rFonts w:ascii="Times New Roman" w:hAnsi="Times New Roman"/>
        </w:rPr>
        <w:t xml:space="preserve"> programs and returned</w:t>
      </w:r>
      <w:r w:rsidRPr="009135B9">
        <w:rPr>
          <w:rFonts w:ascii="Times New Roman" w:hAnsi="Times New Roman"/>
        </w:rPr>
        <w:t xml:space="preserve"> land to t</w:t>
      </w:r>
      <w:r>
        <w:rPr>
          <w:rFonts w:ascii="Times New Roman" w:hAnsi="Times New Roman"/>
        </w:rPr>
        <w:t>he French and Vietnamese elites</w:t>
      </w:r>
      <w:r w:rsidRPr="009135B9">
        <w:rPr>
          <w:rFonts w:ascii="Times New Roman" w:hAnsi="Times New Roman"/>
        </w:rPr>
        <w:t xml:space="preserve"> (Zinn)</w:t>
      </w:r>
      <w:r>
        <w:rPr>
          <w:rFonts w:ascii="Times New Roman" w:hAnsi="Times New Roman"/>
        </w:rPr>
        <w:t>.</w:t>
      </w:r>
      <w:r w:rsidRPr="009135B9">
        <w:rPr>
          <w:rFonts w:ascii="Times New Roman" w:hAnsi="Times New Roman"/>
        </w:rPr>
        <w:t xml:space="preserve"> As a result, the Diem regime became more and more unpopular and this </w:t>
      </w:r>
      <w:r>
        <w:rPr>
          <w:rFonts w:ascii="Times New Roman" w:hAnsi="Times New Roman"/>
        </w:rPr>
        <w:t xml:space="preserve">required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to support the</w:t>
      </w:r>
      <w:r w:rsidRPr="009135B9">
        <w:rPr>
          <w:rFonts w:ascii="Times New Roman" w:hAnsi="Times New Roman"/>
        </w:rPr>
        <w:t xml:space="preserve"> regime more directly.</w:t>
      </w:r>
      <w:r>
        <w:rPr>
          <w:rFonts w:ascii="Times New Roman" w:hAnsi="Times New Roman"/>
        </w:rPr>
        <w:t xml:space="preserve">  The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therefore proceeded to increase the number of  military “advisers” it had in the country and also to increase its economic support for the regime. (Sheehan). </w:t>
      </w:r>
    </w:p>
    <w:p w:rsidR="006A0337" w:rsidRPr="009135B9" w:rsidRDefault="006A0337" w:rsidP="006A0337">
      <w:pPr>
        <w:spacing w:line="360" w:lineRule="auto"/>
        <w:rPr>
          <w:rFonts w:ascii="Times New Roman" w:hAnsi="Times New Roman"/>
        </w:rPr>
      </w:pPr>
      <w:r w:rsidRPr="009135B9">
        <w:rPr>
          <w:rFonts w:ascii="Times New Roman" w:hAnsi="Times New Roman"/>
        </w:rPr>
        <w:tab/>
      </w:r>
      <w:r>
        <w:rPr>
          <w:rFonts w:ascii="Times New Roman" w:hAnsi="Times New Roman"/>
        </w:rPr>
        <w:t>By 1958 extensive o</w:t>
      </w:r>
      <w:r w:rsidRPr="009135B9">
        <w:rPr>
          <w:rFonts w:ascii="Times New Roman" w:hAnsi="Times New Roman"/>
        </w:rPr>
        <w:t>pposition</w:t>
      </w:r>
      <w:r>
        <w:rPr>
          <w:rFonts w:ascii="Times New Roman" w:hAnsi="Times New Roman"/>
        </w:rPr>
        <w:t xml:space="preserve"> to the Diem regime was growing in the countryside.  This opposition bec</w:t>
      </w:r>
      <w:r w:rsidR="002B5561">
        <w:rPr>
          <w:rFonts w:ascii="Times New Roman" w:hAnsi="Times New Roman"/>
        </w:rPr>
        <w:t>ame the National Libera</w:t>
      </w:r>
      <w:r>
        <w:rPr>
          <w:rFonts w:ascii="Times New Roman" w:hAnsi="Times New Roman"/>
        </w:rPr>
        <w:t xml:space="preserve">tion Front (NLF), called disparagingly by the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the Viet Cong.  NLF were organizers much more than th</w:t>
      </w:r>
      <w:r w:rsidR="002B5561">
        <w:rPr>
          <w:rFonts w:ascii="Times New Roman" w:hAnsi="Times New Roman"/>
        </w:rPr>
        <w:t xml:space="preserve">ey were soldiers. According to </w:t>
      </w:r>
      <w:r>
        <w:rPr>
          <w:rFonts w:ascii="Times New Roman" w:hAnsi="Times New Roman"/>
        </w:rPr>
        <w:t xml:space="preserve"> U.S. government an</w:t>
      </w:r>
      <w:r w:rsidR="002B5561">
        <w:rPr>
          <w:rFonts w:ascii="Times New Roman" w:hAnsi="Times New Roman"/>
        </w:rPr>
        <w:t>alyst Douglas Pike</w:t>
      </w:r>
      <w:r>
        <w:rPr>
          <w:rFonts w:ascii="Times New Roman" w:hAnsi="Times New Roman"/>
        </w:rPr>
        <w:t xml:space="preserve">, “in the 2561 villages of South Vietnam, the National Liberation Front created a host of nation-wide socio-political organizations in the a country . . .the purpose of this vast organizational effort was…to restructure the social order of the village and train the villages to control themselves.” By 1962, there were an estimated 300,000 NLF members. According to the Pentagon Papers, the Viet Cong were the only political organization with mass based political support.in </w:t>
      </w:r>
      <w:smartTag w:uri="urn:schemas-microsoft-com:office:smarttags" w:element="place">
        <w:smartTag w:uri="urn:schemas-microsoft-com:office:smarttags" w:element="country-region">
          <w:r>
            <w:rPr>
              <w:rFonts w:ascii="Times New Roman" w:hAnsi="Times New Roman"/>
            </w:rPr>
            <w:t>Vietnam</w:t>
          </w:r>
        </w:smartTag>
      </w:smartTag>
      <w:r>
        <w:rPr>
          <w:rFonts w:ascii="Times New Roman" w:hAnsi="Times New Roman"/>
        </w:rPr>
        <w:t>.</w:t>
      </w:r>
    </w:p>
    <w:p w:rsidR="006A0337" w:rsidRDefault="006A0337" w:rsidP="006A0337">
      <w:pPr>
        <w:spacing w:line="360" w:lineRule="auto"/>
        <w:rPr>
          <w:rFonts w:ascii="Times New Roman" w:hAnsi="Times New Roman"/>
        </w:rPr>
      </w:pPr>
      <w:r w:rsidRPr="009135B9">
        <w:rPr>
          <w:rFonts w:ascii="Times New Roman" w:hAnsi="Times New Roman"/>
        </w:rPr>
        <w:tab/>
      </w:r>
      <w:r>
        <w:rPr>
          <w:rFonts w:ascii="Times New Roman" w:hAnsi="Times New Roman"/>
        </w:rPr>
        <w:t>More resistance to the Diem regime came from Buddhist monks who under Di</w:t>
      </w:r>
      <w:r w:rsidR="002B5561">
        <w:rPr>
          <w:rFonts w:ascii="Times New Roman" w:hAnsi="Times New Roman"/>
        </w:rPr>
        <w:t>em had begu</w:t>
      </w:r>
      <w:r>
        <w:rPr>
          <w:rFonts w:ascii="Times New Roman" w:hAnsi="Times New Roman"/>
        </w:rPr>
        <w:t xml:space="preserve">n experiencing religious persecution.  </w:t>
      </w:r>
      <w:r w:rsidRPr="009135B9">
        <w:rPr>
          <w:rFonts w:ascii="Times New Roman" w:hAnsi="Times New Roman"/>
        </w:rPr>
        <w:t>Catholic priest</w:t>
      </w:r>
      <w:r>
        <w:rPr>
          <w:rFonts w:ascii="Times New Roman" w:hAnsi="Times New Roman"/>
        </w:rPr>
        <w:t>s</w:t>
      </w:r>
      <w:r w:rsidRPr="009135B9">
        <w:rPr>
          <w:rFonts w:ascii="Times New Roman" w:hAnsi="Times New Roman"/>
        </w:rPr>
        <w:t xml:space="preserve"> began to send priva</w:t>
      </w:r>
      <w:r>
        <w:rPr>
          <w:rFonts w:ascii="Times New Roman" w:hAnsi="Times New Roman"/>
        </w:rPr>
        <w:t xml:space="preserve">te armies to force conversions and if conversions were not successful, these private armies would loot and </w:t>
      </w:r>
      <w:r w:rsidR="002B5561">
        <w:rPr>
          <w:rFonts w:ascii="Times New Roman" w:hAnsi="Times New Roman"/>
        </w:rPr>
        <w:t>then destroy</w:t>
      </w:r>
      <w:r w:rsidRPr="009135B9">
        <w:rPr>
          <w:rFonts w:ascii="Times New Roman" w:hAnsi="Times New Roman"/>
        </w:rPr>
        <w:t xml:space="preserve"> </w:t>
      </w:r>
      <w:r>
        <w:rPr>
          <w:rFonts w:ascii="Times New Roman" w:hAnsi="Times New Roman"/>
        </w:rPr>
        <w:t xml:space="preserve">the </w:t>
      </w:r>
      <w:r w:rsidRPr="009135B9">
        <w:rPr>
          <w:rFonts w:ascii="Times New Roman" w:hAnsi="Times New Roman"/>
        </w:rPr>
        <w:t xml:space="preserve">pagodas. The oppression of the Buddhists majority, accounting </w:t>
      </w:r>
      <w:r w:rsidR="002B5561">
        <w:rPr>
          <w:rFonts w:ascii="Times New Roman" w:hAnsi="Times New Roman"/>
        </w:rPr>
        <w:t xml:space="preserve">for </w:t>
      </w:r>
      <w:r w:rsidRPr="009135B9">
        <w:rPr>
          <w:rFonts w:ascii="Times New Roman" w:hAnsi="Times New Roman"/>
        </w:rPr>
        <w:t>be</w:t>
      </w:r>
      <w:r>
        <w:rPr>
          <w:rFonts w:ascii="Times New Roman" w:hAnsi="Times New Roman"/>
        </w:rPr>
        <w:t>tween 70-80 percent</w:t>
      </w:r>
      <w:r w:rsidR="002B5561">
        <w:rPr>
          <w:rFonts w:ascii="Times New Roman" w:hAnsi="Times New Roman"/>
        </w:rPr>
        <w:t xml:space="preserve"> of </w:t>
      </w:r>
      <w:smartTag w:uri="urn:schemas-microsoft-com:office:smarttags" w:element="place">
        <w:smartTag w:uri="urn:schemas-microsoft-com:office:smarttags" w:element="country-region">
          <w:r w:rsidR="002B5561">
            <w:rPr>
              <w:rFonts w:ascii="Times New Roman" w:hAnsi="Times New Roman"/>
            </w:rPr>
            <w:t>Vietnam</w:t>
          </w:r>
        </w:smartTag>
      </w:smartTag>
      <w:r w:rsidR="002B5561">
        <w:rPr>
          <w:rFonts w:ascii="Times New Roman" w:hAnsi="Times New Roman"/>
        </w:rPr>
        <w:t>’s population</w:t>
      </w:r>
      <w:r>
        <w:rPr>
          <w:rFonts w:ascii="Times New Roman" w:hAnsi="Times New Roman"/>
        </w:rPr>
        <w:t>, resulted in</w:t>
      </w:r>
      <w:r w:rsidRPr="009135B9">
        <w:rPr>
          <w:rFonts w:ascii="Times New Roman" w:hAnsi="Times New Roman"/>
        </w:rPr>
        <w:t xml:space="preserve"> mas</w:t>
      </w:r>
      <w:r>
        <w:rPr>
          <w:rFonts w:ascii="Times New Roman" w:hAnsi="Times New Roman"/>
        </w:rPr>
        <w:t xml:space="preserve">s protests and demonstrations. In </w:t>
      </w:r>
      <w:r w:rsidRPr="009135B9">
        <w:rPr>
          <w:rFonts w:ascii="Times New Roman" w:hAnsi="Times New Roman"/>
        </w:rPr>
        <w:t>1963</w:t>
      </w:r>
      <w:r>
        <w:rPr>
          <w:rFonts w:ascii="Times New Roman" w:hAnsi="Times New Roman"/>
        </w:rPr>
        <w:t xml:space="preserve">, </w:t>
      </w:r>
      <w:r w:rsidRPr="009135B9">
        <w:rPr>
          <w:rFonts w:ascii="Times New Roman" w:hAnsi="Times New Roman"/>
        </w:rPr>
        <w:t xml:space="preserve">Buddhist monks began to use non-violent civil disobedience as a mean to protest against Catholic rule. In </w:t>
      </w:r>
      <w:smartTag w:uri="urn:schemas-microsoft-com:office:smarttags" w:element="place">
        <w:smartTag w:uri="urn:schemas-microsoft-com:office:smarttags" w:element="City">
          <w:r w:rsidRPr="009135B9">
            <w:rPr>
              <w:rFonts w:ascii="Times New Roman" w:hAnsi="Times New Roman"/>
            </w:rPr>
            <w:t>Hue</w:t>
          </w:r>
        </w:smartTag>
      </w:smartTag>
      <w:r w:rsidRPr="009135B9">
        <w:rPr>
          <w:rFonts w:ascii="Times New Roman" w:hAnsi="Times New Roman"/>
        </w:rPr>
        <w:t>, May 1963, Buddhists demonstrated against Decree Number 10 of 1958, a law that banned the Buddhist flag. In response, the army and police fired and threw grenades at the crowd resulting to the death of eight monks.</w:t>
      </w:r>
      <w:r>
        <w:rPr>
          <w:rFonts w:ascii="Times New Roman" w:hAnsi="Times New Roman"/>
        </w:rPr>
        <w:t>(citation)</w:t>
      </w:r>
      <w:r w:rsidRPr="009135B9">
        <w:rPr>
          <w:rFonts w:ascii="Times New Roman" w:hAnsi="Times New Roman"/>
        </w:rPr>
        <w:t xml:space="preserve"> </w:t>
      </w:r>
    </w:p>
    <w:p w:rsidR="006A0337" w:rsidRPr="009135B9" w:rsidRDefault="006A0337" w:rsidP="006A0337">
      <w:pPr>
        <w:spacing w:line="360" w:lineRule="auto"/>
        <w:ind w:firstLine="720"/>
        <w:rPr>
          <w:rFonts w:ascii="Times New Roman" w:hAnsi="Times New Roman"/>
        </w:rPr>
      </w:pPr>
      <w:r w:rsidRPr="009135B9">
        <w:rPr>
          <w:rFonts w:ascii="Times New Roman" w:hAnsi="Times New Roman"/>
        </w:rPr>
        <w:t>These events led to a demonstration of 500 monks who protested in front of the National Assembly of Saigon and the beginning of a nationwide hunger strike.</w:t>
      </w:r>
      <w:r w:rsidR="002B5561">
        <w:rPr>
          <w:rFonts w:ascii="Times New Roman" w:hAnsi="Times New Roman"/>
        </w:rPr>
        <w:t xml:space="preserve">(CITATION, WHO ENGAGED IN THE STRIKE) </w:t>
      </w:r>
      <w:r w:rsidRPr="009135B9">
        <w:rPr>
          <w:rFonts w:ascii="Times New Roman" w:hAnsi="Times New Roman"/>
        </w:rPr>
        <w:t xml:space="preserve"> In response, the Army of the </w:t>
      </w:r>
      <w:smartTag w:uri="urn:schemas-microsoft-com:office:smarttags" w:element="place">
        <w:smartTag w:uri="urn:schemas-microsoft-com:office:smarttags" w:element="PlaceType">
          <w:r w:rsidRPr="009135B9">
            <w:rPr>
              <w:rFonts w:ascii="Times New Roman" w:hAnsi="Times New Roman"/>
            </w:rPr>
            <w:t>Republic</w:t>
          </w:r>
        </w:smartTag>
        <w:r w:rsidRPr="009135B9">
          <w:rPr>
            <w:rFonts w:ascii="Times New Roman" w:hAnsi="Times New Roman"/>
          </w:rPr>
          <w:t xml:space="preserve"> of </w:t>
        </w:r>
        <w:smartTag w:uri="urn:schemas-microsoft-com:office:smarttags" w:element="PlaceName">
          <w:r w:rsidRPr="009135B9">
            <w:rPr>
              <w:rFonts w:ascii="Times New Roman" w:hAnsi="Times New Roman"/>
            </w:rPr>
            <w:t>Vietnam</w:t>
          </w:r>
        </w:smartTag>
      </w:smartTag>
      <w:r w:rsidRPr="009135B9">
        <w:rPr>
          <w:rFonts w:ascii="Times New Roman" w:hAnsi="Times New Roman"/>
        </w:rPr>
        <w:t xml:space="preserve"> </w:t>
      </w:r>
      <w:r w:rsidR="002B5561">
        <w:rPr>
          <w:rFonts w:ascii="Times New Roman" w:hAnsi="Times New Roman"/>
        </w:rPr>
        <w:t xml:space="preserve">(ARVN) </w:t>
      </w:r>
      <w:r w:rsidRPr="009135B9">
        <w:rPr>
          <w:rFonts w:ascii="Times New Roman" w:hAnsi="Times New Roman"/>
        </w:rPr>
        <w:t xml:space="preserve">doused chemicals on the heads of praying Buddhist protesters. Days later, Tuich Quag Duc, responded by drenching himself with gasoline and burning himself to death on a busy road intersection in </w:t>
      </w:r>
      <w:smartTag w:uri="urn:schemas-microsoft-com:office:smarttags" w:element="place">
        <w:r w:rsidRPr="009135B9">
          <w:rPr>
            <w:rFonts w:ascii="Times New Roman" w:hAnsi="Times New Roman"/>
          </w:rPr>
          <w:t>Saigon</w:t>
        </w:r>
      </w:smartTag>
      <w:r w:rsidRPr="009135B9">
        <w:rPr>
          <w:rFonts w:ascii="Times New Roman" w:hAnsi="Times New Roman"/>
        </w:rPr>
        <w:t xml:space="preserve"> (Figure 4). Many other Buddhist monks</w:t>
      </w:r>
      <w:r w:rsidR="002B5561">
        <w:rPr>
          <w:rFonts w:ascii="Times New Roman" w:hAnsi="Times New Roman"/>
        </w:rPr>
        <w:t xml:space="preserve"> began to commit suicide in the same way</w:t>
      </w:r>
      <w:r w:rsidRPr="009135B9">
        <w:rPr>
          <w:rFonts w:ascii="Times New Roman" w:hAnsi="Times New Roman"/>
        </w:rPr>
        <w:t>. In response</w:t>
      </w:r>
      <w:r w:rsidR="002B5561">
        <w:rPr>
          <w:rFonts w:ascii="Times New Roman" w:hAnsi="Times New Roman"/>
        </w:rPr>
        <w:t xml:space="preserve"> to the protests</w:t>
      </w:r>
      <w:r w:rsidR="0081366A">
        <w:rPr>
          <w:rFonts w:ascii="Times New Roman" w:hAnsi="Times New Roman"/>
        </w:rPr>
        <w:t>, Diem imposed Martial</w:t>
      </w:r>
      <w:r w:rsidRPr="009135B9">
        <w:rPr>
          <w:rFonts w:ascii="Times New Roman" w:hAnsi="Times New Roman"/>
        </w:rPr>
        <w:t xml:space="preserve"> Law and the army began to raid and close down pagodas and temples. Over fourteen hundred Buddhist </w:t>
      </w:r>
      <w:r>
        <w:rPr>
          <w:rFonts w:ascii="Times New Roman" w:hAnsi="Times New Roman"/>
        </w:rPr>
        <w:t xml:space="preserve">monks </w:t>
      </w:r>
      <w:r w:rsidRPr="009135B9">
        <w:rPr>
          <w:rFonts w:ascii="Times New Roman" w:hAnsi="Times New Roman"/>
        </w:rPr>
        <w:t>were arrested and hundreds of Buddhist monks “disappeared.”</w:t>
      </w:r>
      <w:r>
        <w:rPr>
          <w:rFonts w:ascii="Times New Roman" w:hAnsi="Times New Roman"/>
        </w:rPr>
        <w:t xml:space="preserve"> (citation)</w:t>
      </w:r>
    </w:p>
    <w:p w:rsidR="006A0337" w:rsidRPr="009135B9" w:rsidRDefault="006A0337" w:rsidP="006A0337">
      <w:pPr>
        <w:spacing w:line="360" w:lineRule="auto"/>
        <w:rPr>
          <w:rFonts w:ascii="Times New Roman" w:hAnsi="Times New Roman"/>
        </w:rPr>
      </w:pPr>
      <w:r>
        <w:rPr>
          <w:rFonts w:ascii="Times New Roman" w:hAnsi="Times New Roman"/>
        </w:rPr>
        <w:tab/>
        <w:t xml:space="preserve">Despite the reactionary nature of the Diem regime, the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w:t>
      </w:r>
      <w:r w:rsidRPr="009135B9">
        <w:rPr>
          <w:rFonts w:ascii="Times New Roman" w:hAnsi="Times New Roman"/>
        </w:rPr>
        <w:t>conti</w:t>
      </w:r>
      <w:r w:rsidR="002B5561">
        <w:rPr>
          <w:rFonts w:ascii="Times New Roman" w:hAnsi="Times New Roman"/>
        </w:rPr>
        <w:t xml:space="preserve">nued to support it and continued to give </w:t>
      </w:r>
      <w:r>
        <w:rPr>
          <w:rFonts w:ascii="Times New Roman" w:hAnsi="Times New Roman"/>
        </w:rPr>
        <w:t xml:space="preserve"> the same ideological justification</w:t>
      </w:r>
      <w:r w:rsidR="002B5561">
        <w:rPr>
          <w:rFonts w:ascii="Times New Roman" w:hAnsi="Times New Roman"/>
        </w:rPr>
        <w:t xml:space="preserve"> for this support: the domino theory</w:t>
      </w:r>
      <w:r>
        <w:rPr>
          <w:rFonts w:ascii="Times New Roman" w:hAnsi="Times New Roman"/>
        </w:rPr>
        <w:t xml:space="preserve">. Robert McNamara, </w:t>
      </w:r>
      <w:r w:rsidRPr="009135B9">
        <w:rPr>
          <w:rFonts w:ascii="Times New Roman" w:hAnsi="Times New Roman"/>
        </w:rPr>
        <w:t xml:space="preserve">who became the key architect in the escalation of the American War reported to Kennedy in 1961: “The loss of the South Viet-Nam to Communism would involve that the transfer of a nation of 20 million people from the free world to the Communism bloc….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would view any renewal of the aggression…with grave concern and seriously threatening international peace and security…that the government itself assistance in the military, economic and political forces.”</w:t>
      </w:r>
      <w:r>
        <w:rPr>
          <w:rFonts w:ascii="Times New Roman" w:hAnsi="Times New Roman"/>
        </w:rPr>
        <w:t xml:space="preserve"> </w:t>
      </w:r>
      <w:r w:rsidRPr="00F80BEA">
        <w:rPr>
          <w:rFonts w:ascii="Times New Roman" w:hAnsi="Times New Roman"/>
          <w:b/>
        </w:rPr>
        <w:t>*Quote doesn’t make sense.</w:t>
      </w:r>
    </w:p>
    <w:p w:rsidR="006A0337" w:rsidRDefault="006A0337" w:rsidP="006A0337">
      <w:pPr>
        <w:spacing w:line="360" w:lineRule="auto"/>
        <w:rPr>
          <w:rFonts w:ascii="Times New Roman" w:hAnsi="Times New Roman"/>
        </w:rPr>
      </w:pPr>
      <w:r w:rsidRPr="009135B9">
        <w:rPr>
          <w:rFonts w:ascii="Times New Roman" w:hAnsi="Times New Roman"/>
        </w:rPr>
        <w:tab/>
      </w:r>
      <w:r>
        <w:rPr>
          <w:rFonts w:ascii="Times New Roman" w:hAnsi="Times New Roman"/>
        </w:rPr>
        <w:t xml:space="preserve">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accelerated its commitment to the Diem regime by increasing its troop commitment by eleven thousand and initiating and directing a counterinsurgency program called the Strategic Hamlet Programs </w:t>
      </w:r>
      <w:r w:rsidRPr="009135B9">
        <w:rPr>
          <w:rFonts w:ascii="Times New Roman" w:hAnsi="Times New Roman"/>
        </w:rPr>
        <w:t>or</w:t>
      </w:r>
      <w:r>
        <w:rPr>
          <w:rFonts w:ascii="Times New Roman" w:hAnsi="Times New Roman"/>
        </w:rPr>
        <w:t xml:space="preserve"> Operation Sunrise</w:t>
      </w:r>
      <w:r w:rsidRPr="009135B9">
        <w:rPr>
          <w:rFonts w:ascii="Times New Roman" w:hAnsi="Times New Roman"/>
        </w:rPr>
        <w:t xml:space="preserve">. This program forced </w:t>
      </w:r>
      <w:r>
        <w:rPr>
          <w:rFonts w:ascii="Times New Roman" w:hAnsi="Times New Roman"/>
        </w:rPr>
        <w:t xml:space="preserve">the </w:t>
      </w:r>
      <w:r w:rsidRPr="009135B9">
        <w:rPr>
          <w:rFonts w:ascii="Times New Roman" w:hAnsi="Times New Roman"/>
        </w:rPr>
        <w:t>mass transfer of the rural Vietnamese popu</w:t>
      </w:r>
      <w:r>
        <w:rPr>
          <w:rFonts w:ascii="Times New Roman" w:hAnsi="Times New Roman"/>
        </w:rPr>
        <w:t xml:space="preserve">lation into relocation camps. </w:t>
      </w:r>
      <w:r w:rsidRPr="009135B9">
        <w:rPr>
          <w:rFonts w:ascii="Times New Roman" w:hAnsi="Times New Roman"/>
        </w:rPr>
        <w:t xml:space="preserve"> There</w:t>
      </w:r>
      <w:r>
        <w:rPr>
          <w:rFonts w:ascii="Times New Roman" w:hAnsi="Times New Roman"/>
        </w:rPr>
        <w:t xml:space="preserve"> were two goals in the program.  The goal of the program was twofold.  First</w:t>
      </w:r>
      <w:r w:rsidR="002B5561">
        <w:rPr>
          <w:rFonts w:ascii="Times New Roman" w:hAnsi="Times New Roman"/>
        </w:rPr>
        <w:t>,</w:t>
      </w:r>
      <w:r>
        <w:rPr>
          <w:rFonts w:ascii="Times New Roman" w:hAnsi="Times New Roman"/>
        </w:rPr>
        <w:t xml:space="preserve"> it was to separate the peasants from the </w:t>
      </w:r>
      <w:r w:rsidRPr="009135B9">
        <w:rPr>
          <w:rFonts w:ascii="Times New Roman" w:hAnsi="Times New Roman"/>
        </w:rPr>
        <w:t xml:space="preserve">NLF </w:t>
      </w:r>
      <w:r>
        <w:rPr>
          <w:rFonts w:ascii="Times New Roman" w:hAnsi="Times New Roman"/>
        </w:rPr>
        <w:t>in order minimize the influence of the NFL and</w:t>
      </w:r>
      <w:r w:rsidR="002B5561">
        <w:rPr>
          <w:rFonts w:ascii="Times New Roman" w:hAnsi="Times New Roman"/>
        </w:rPr>
        <w:t>,</w:t>
      </w:r>
      <w:r>
        <w:rPr>
          <w:rFonts w:ascii="Times New Roman" w:hAnsi="Times New Roman"/>
        </w:rPr>
        <w:t xml:space="preserve"> secondly</w:t>
      </w:r>
      <w:r w:rsidR="002B5561">
        <w:rPr>
          <w:rFonts w:ascii="Times New Roman" w:hAnsi="Times New Roman"/>
        </w:rPr>
        <w:t>,</w:t>
      </w:r>
      <w:r>
        <w:rPr>
          <w:rFonts w:ascii="Times New Roman" w:hAnsi="Times New Roman"/>
        </w:rPr>
        <w:t xml:space="preserve"> it was to deny the NLF the resources and aid that they were receiving from the villages and villagers.  The second goal involved the tactic of burning the villages, from this</w:t>
      </w:r>
      <w:r w:rsidR="002B5561">
        <w:rPr>
          <w:rFonts w:ascii="Times New Roman" w:hAnsi="Times New Roman"/>
        </w:rPr>
        <w:t xml:space="preserve"> tactic </w:t>
      </w:r>
      <w:r>
        <w:rPr>
          <w:rFonts w:ascii="Times New Roman" w:hAnsi="Times New Roman"/>
        </w:rPr>
        <w:t xml:space="preserve">came the term “zippo job.” (citation).  Homes were burned, water poisoned, crops burned, </w:t>
      </w:r>
      <w:r w:rsidR="002B5561">
        <w:rPr>
          <w:rFonts w:ascii="Times New Roman" w:hAnsi="Times New Roman"/>
        </w:rPr>
        <w:t xml:space="preserve">food stores poisoned </w:t>
      </w:r>
      <w:r>
        <w:rPr>
          <w:rFonts w:ascii="Times New Roman" w:hAnsi="Times New Roman"/>
        </w:rPr>
        <w:t>and animals killed</w:t>
      </w:r>
      <w:r w:rsidRPr="009135B9">
        <w:rPr>
          <w:rFonts w:ascii="Times New Roman" w:hAnsi="Times New Roman"/>
        </w:rPr>
        <w:t xml:space="preserve">. </w:t>
      </w:r>
      <w:r>
        <w:rPr>
          <w:rFonts w:ascii="Times New Roman" w:hAnsi="Times New Roman"/>
        </w:rPr>
        <w:t>This second goal also involve</w:t>
      </w:r>
      <w:r w:rsidR="00E617F5">
        <w:rPr>
          <w:rFonts w:ascii="Times New Roman" w:hAnsi="Times New Roman"/>
        </w:rPr>
        <w:t>d another tactic which</w:t>
      </w:r>
      <w:r>
        <w:rPr>
          <w:rFonts w:ascii="Times New Roman" w:hAnsi="Times New Roman"/>
        </w:rPr>
        <w:t xml:space="preserve"> was the</w:t>
      </w:r>
      <w:r w:rsidRPr="009135B9">
        <w:rPr>
          <w:rFonts w:ascii="Times New Roman" w:hAnsi="Times New Roman"/>
        </w:rPr>
        <w:t xml:space="preserve"> shelling of villages by ARVN</w:t>
      </w:r>
      <w:r>
        <w:rPr>
          <w:rFonts w:ascii="Times New Roman" w:hAnsi="Times New Roman"/>
        </w:rPr>
        <w:t xml:space="preserve"> artillery.  Because many civilians escaped the forcible relocation program, this</w:t>
      </w:r>
      <w:r w:rsidR="00E617F5">
        <w:rPr>
          <w:rFonts w:ascii="Times New Roman" w:hAnsi="Times New Roman"/>
        </w:rPr>
        <w:t xml:space="preserve"> tactic</w:t>
      </w:r>
      <w:r>
        <w:rPr>
          <w:rFonts w:ascii="Times New Roman" w:hAnsi="Times New Roman"/>
        </w:rPr>
        <w:t xml:space="preserve"> resulted in killing many</w:t>
      </w:r>
      <w:r w:rsidRPr="009135B9">
        <w:rPr>
          <w:rFonts w:ascii="Times New Roman" w:hAnsi="Times New Roman"/>
        </w:rPr>
        <w:t xml:space="preserve"> civilians</w:t>
      </w:r>
      <w:r>
        <w:rPr>
          <w:rFonts w:ascii="Times New Roman" w:hAnsi="Times New Roman"/>
        </w:rPr>
        <w:t>.  (Quote from my notes from BSL)</w:t>
      </w:r>
      <w:r w:rsidR="00E617F5">
        <w:rPr>
          <w:rFonts w:ascii="Times New Roman" w:hAnsi="Times New Roman"/>
        </w:rPr>
        <w:t>.</w:t>
      </w:r>
      <w:r>
        <w:rPr>
          <w:rFonts w:ascii="Times New Roman" w:hAnsi="Times New Roman"/>
        </w:rPr>
        <w:t xml:space="preserve">  </w:t>
      </w:r>
    </w:p>
    <w:p w:rsidR="006A0337" w:rsidRPr="009135B9" w:rsidRDefault="006A0337" w:rsidP="006A0337">
      <w:pPr>
        <w:spacing w:line="360" w:lineRule="auto"/>
        <w:ind w:firstLine="720"/>
        <w:rPr>
          <w:rFonts w:ascii="Times New Roman" w:hAnsi="Times New Roman"/>
        </w:rPr>
      </w:pPr>
      <w:r>
        <w:rPr>
          <w:rFonts w:ascii="Times New Roman" w:hAnsi="Times New Roman"/>
        </w:rPr>
        <w:t>The program was a failure for many reasons.  It was riddled with corruption, it was based on ignorance of the population, its cultural beliefs and its relation to the</w:t>
      </w:r>
      <w:r w:rsidR="00047C61">
        <w:rPr>
          <w:rFonts w:ascii="Times New Roman" w:hAnsi="Times New Roman"/>
        </w:rPr>
        <w:t xml:space="preserve"> Vietcong</w:t>
      </w:r>
      <w:r>
        <w:rPr>
          <w:rFonts w:ascii="Times New Roman" w:hAnsi="Times New Roman"/>
        </w:rPr>
        <w:t xml:space="preserve">.  Ignoring all of the more important factors that led to its failure, </w:t>
      </w:r>
      <w:r w:rsidRPr="009135B9">
        <w:rPr>
          <w:rFonts w:ascii="Times New Roman" w:hAnsi="Times New Roman"/>
        </w:rPr>
        <w:t>Robert McNamara reported that the program was an ultimate failure because the hamlets “did not meet minimum security s</w:t>
      </w:r>
      <w:r w:rsidR="00047C61">
        <w:rPr>
          <w:rFonts w:ascii="Times New Roman" w:hAnsi="Times New Roman"/>
        </w:rPr>
        <w:t>tandards” and the program was eventually ended</w:t>
      </w:r>
      <w:r w:rsidRPr="009135B9">
        <w:rPr>
          <w:rFonts w:ascii="Times New Roman" w:hAnsi="Times New Roman"/>
        </w:rPr>
        <w:t xml:space="preserve"> in 1966. </w:t>
      </w:r>
    </w:p>
    <w:p w:rsidR="006A0337" w:rsidRDefault="006A0337" w:rsidP="006A0337">
      <w:pPr>
        <w:spacing w:line="360" w:lineRule="auto"/>
        <w:rPr>
          <w:rFonts w:ascii="Times New Roman" w:hAnsi="Times New Roman" w:cs="Arial"/>
          <w:color w:val="1F1F1F"/>
          <w:szCs w:val="26"/>
        </w:rPr>
      </w:pPr>
      <w:r w:rsidRPr="009135B9">
        <w:rPr>
          <w:rFonts w:ascii="Times New Roman" w:hAnsi="Times New Roman"/>
        </w:rPr>
        <w:tab/>
        <w:t>The</w:t>
      </w:r>
      <w:r>
        <w:rPr>
          <w:rFonts w:ascii="Times New Roman" w:hAnsi="Times New Roman"/>
        </w:rPr>
        <w:t xml:space="preserve"> U.S began what it called</w:t>
      </w:r>
      <w:r w:rsidRPr="009135B9">
        <w:rPr>
          <w:rFonts w:ascii="Times New Roman" w:hAnsi="Times New Roman"/>
        </w:rPr>
        <w:t xml:space="preserve"> Operations Trail Dust in 1962, which was a series of operations i</w:t>
      </w:r>
      <w:r w:rsidR="00047C61">
        <w:rPr>
          <w:rFonts w:ascii="Times New Roman" w:hAnsi="Times New Roman"/>
        </w:rPr>
        <w:t xml:space="preserve">nvolving chemical </w:t>
      </w:r>
      <w:r w:rsidRPr="009135B9">
        <w:rPr>
          <w:rFonts w:ascii="Times New Roman" w:hAnsi="Times New Roman"/>
        </w:rPr>
        <w:t xml:space="preserve">warfare, clearly violating the Geneva Conventions of 1925. The Conventions prohibits the use of chemical or biological warfare, </w:t>
      </w:r>
      <w:r w:rsidRPr="009135B9">
        <w:rPr>
          <w:rFonts w:ascii="Times New Roman" w:hAnsi="Times New Roman" w:cs="Arial"/>
          <w:bCs/>
          <w:color w:val="1F1F1F"/>
          <w:szCs w:val="26"/>
        </w:rPr>
        <w:t>“recognizing</w:t>
      </w:r>
      <w:r w:rsidRPr="009135B9">
        <w:rPr>
          <w:rFonts w:ascii="Times New Roman" w:hAnsi="Times New Roman" w:cs="Arial"/>
          <w:color w:val="1F1F1F"/>
          <w:szCs w:val="26"/>
        </w:rPr>
        <w:t xml:space="preserve"> the prohibition, embodied in the pertinent agreements and relevant principles of international law, of the use of herbicides as a method of warfare.”</w:t>
      </w:r>
      <w:r w:rsidR="00047C61">
        <w:rPr>
          <w:rFonts w:ascii="Times New Roman" w:hAnsi="Times New Roman" w:cs="Arial"/>
          <w:color w:val="1F1F1F"/>
          <w:szCs w:val="26"/>
        </w:rPr>
        <w:t>(Cite)</w:t>
      </w:r>
      <w:r w:rsidRPr="009135B9">
        <w:rPr>
          <w:rFonts w:ascii="Times New Roman" w:hAnsi="Times New Roman" w:cs="Arial"/>
          <w:color w:val="1F1F1F"/>
          <w:szCs w:val="26"/>
        </w:rPr>
        <w:t xml:space="preserve"> </w:t>
      </w:r>
      <w:r w:rsidRPr="009135B9">
        <w:rPr>
          <w:rFonts w:ascii="Times New Roman" w:hAnsi="Times New Roman"/>
        </w:rPr>
        <w:t xml:space="preserve">The operation’s objectives were to destroy crops, rid the Vietcong of jungle coverage, and to expose the Ho Chi Minh Trail. These chemical agents, known as </w:t>
      </w:r>
      <w:r>
        <w:rPr>
          <w:rFonts w:ascii="Times New Roman" w:hAnsi="Times New Roman"/>
        </w:rPr>
        <w:t>“</w:t>
      </w:r>
      <w:r w:rsidRPr="009135B9">
        <w:rPr>
          <w:rFonts w:ascii="Times New Roman" w:hAnsi="Times New Roman"/>
        </w:rPr>
        <w:t>rainbow herbicides,</w:t>
      </w:r>
      <w:r>
        <w:rPr>
          <w:rFonts w:ascii="Times New Roman" w:hAnsi="Times New Roman"/>
        </w:rPr>
        <w:t>” were sprayed</w:t>
      </w:r>
      <w:r w:rsidR="00047C61">
        <w:rPr>
          <w:rFonts w:ascii="Times New Roman" w:hAnsi="Times New Roman"/>
        </w:rPr>
        <w:t xml:space="preserve"> from airplanes.  T</w:t>
      </w:r>
      <w:r w:rsidRPr="009135B9">
        <w:rPr>
          <w:rFonts w:ascii="Times New Roman" w:hAnsi="Times New Roman"/>
        </w:rPr>
        <w:t>he most common</w:t>
      </w:r>
      <w:r>
        <w:rPr>
          <w:rFonts w:ascii="Times New Roman" w:hAnsi="Times New Roman"/>
        </w:rPr>
        <w:t xml:space="preserve"> herbicide used</w:t>
      </w:r>
      <w:r w:rsidRPr="009135B9">
        <w:rPr>
          <w:rFonts w:ascii="Times New Roman" w:hAnsi="Times New Roman"/>
        </w:rPr>
        <w:t xml:space="preserve"> was Agent Orange.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w:t>
      </w:r>
      <w:r w:rsidR="00047C61">
        <w:rPr>
          <w:rFonts w:ascii="Times New Roman" w:hAnsi="Times New Roman" w:cs="Arial"/>
          <w:color w:val="1F1F1F"/>
          <w:szCs w:val="26"/>
        </w:rPr>
        <w:t xml:space="preserve">‘Experts’ </w:t>
      </w:r>
      <w:r w:rsidRPr="009135B9">
        <w:rPr>
          <w:rFonts w:ascii="Times New Roman" w:hAnsi="Times New Roman" w:cs="Arial"/>
          <w:color w:val="1F1F1F"/>
          <w:szCs w:val="26"/>
        </w:rPr>
        <w:t>at the time</w:t>
      </w:r>
      <w:r>
        <w:rPr>
          <w:rFonts w:ascii="Times New Roman" w:hAnsi="Times New Roman" w:cs="Arial"/>
          <w:color w:val="1F1F1F"/>
          <w:szCs w:val="26"/>
        </w:rPr>
        <w:t>,</w:t>
      </w:r>
      <w:r w:rsidRPr="009135B9">
        <w:rPr>
          <w:rFonts w:ascii="Times New Roman" w:hAnsi="Times New Roman" w:cs="Arial"/>
          <w:color w:val="1F1F1F"/>
          <w:szCs w:val="26"/>
        </w:rPr>
        <w:t xml:space="preserve"> claimed that these chemical agents were harmless, short-lived in the environment, and a “prototype smart weapon.” </w:t>
      </w:r>
    </w:p>
    <w:p w:rsidR="00047C61" w:rsidRPr="00047C61" w:rsidRDefault="006A0337" w:rsidP="006A0337">
      <w:pPr>
        <w:spacing w:line="360" w:lineRule="auto"/>
        <w:rPr>
          <w:ins w:id="0" w:author="Tom Semm" w:date="2012-05-22T12:49:00Z"/>
          <w:rFonts w:ascii="Times New Roman" w:hAnsi="Times New Roman" w:cs="Arial"/>
          <w:b/>
          <w:color w:val="1F1F1F"/>
          <w:szCs w:val="26"/>
        </w:rPr>
      </w:pPr>
      <w:r w:rsidRPr="00047C61">
        <w:rPr>
          <w:rFonts w:ascii="Times New Roman" w:hAnsi="Times New Roman" w:cs="Arial"/>
          <w:b/>
          <w:color w:val="1F1F1F"/>
          <w:szCs w:val="26"/>
        </w:rPr>
        <w:t xml:space="preserve">[DOW and Monsanto, the chemical corporations who produced the agents, knew about the harmful effects of the herbicides and defoliants in humans. In addition, by 1968, numerous studies were published about the long-term harmful effects of the agents on humans and vegetation. Yet, herbicidal warfare in </w:t>
      </w:r>
      <w:smartTag w:uri="urn:schemas-microsoft-com:office:smarttags" w:element="place">
        <w:smartTag w:uri="urn:schemas-microsoft-com:office:smarttags" w:element="country-region">
          <w:r w:rsidRPr="00047C61">
            <w:rPr>
              <w:rFonts w:ascii="Times New Roman" w:hAnsi="Times New Roman" w:cs="Arial"/>
              <w:b/>
              <w:color w:val="1F1F1F"/>
              <w:szCs w:val="26"/>
            </w:rPr>
            <w:t>Vietnam</w:t>
          </w:r>
        </w:smartTag>
      </w:smartTag>
      <w:r w:rsidRPr="00047C61">
        <w:rPr>
          <w:rFonts w:ascii="Times New Roman" w:hAnsi="Times New Roman" w:cs="Arial"/>
          <w:b/>
          <w:color w:val="1F1F1F"/>
          <w:szCs w:val="26"/>
        </w:rPr>
        <w:t xml:space="preserve"> did not cease until </w:t>
      </w:r>
      <w:r w:rsidRPr="00047C61">
        <w:rPr>
          <w:rFonts w:ascii="Times New Roman" w:hAnsi="Times New Roman" w:cs="Arial"/>
          <w:b/>
          <w:color w:val="1F1F1F"/>
          <w:szCs w:val="26"/>
          <w:highlight w:val="green"/>
        </w:rPr>
        <w:t>1972. (recheck source on the date)</w:t>
      </w:r>
      <w:r w:rsidRPr="00047C61">
        <w:rPr>
          <w:rFonts w:ascii="Times New Roman" w:hAnsi="Times New Roman" w:cs="Arial"/>
          <w:b/>
          <w:color w:val="1F1F1F"/>
          <w:szCs w:val="26"/>
        </w:rPr>
        <w:t xml:space="preserve"> </w:t>
      </w:r>
      <w:r w:rsidRPr="00047C61">
        <w:rPr>
          <w:rFonts w:ascii="Times New Roman" w:hAnsi="Times New Roman"/>
          <w:b/>
        </w:rPr>
        <w:t>Ranchhanders, U.S. soldiers who expelled the agents, released a total of 200 million gallons of defoliants and herbicides.</w:t>
      </w:r>
      <w:r w:rsidRPr="00047C61">
        <w:rPr>
          <w:rFonts w:ascii="Times New Roman" w:hAnsi="Times New Roman" w:cs="Arial"/>
          <w:b/>
          <w:color w:val="1F1F1F"/>
          <w:szCs w:val="26"/>
        </w:rPr>
        <w:t xml:space="preserve"> The agents are known to cause kidney damage, various forms of cancers, diabetes, neuropathies, and birth defects. Years after the war, Vietnamese and American veterans’ babies are being born stillbirth or with birth defects such as Down Syndrome and Spina Bifida. The agents are still present the in the </w:t>
      </w:r>
      <w:smartTag w:uri="urn:schemas-microsoft-com:office:smarttags" w:element="place">
        <w:smartTag w:uri="urn:schemas-microsoft-com:office:smarttags" w:element="country-region">
          <w:r w:rsidRPr="00047C61">
            <w:rPr>
              <w:rFonts w:ascii="Times New Roman" w:hAnsi="Times New Roman" w:cs="Arial"/>
              <w:b/>
              <w:color w:val="1F1F1F"/>
              <w:szCs w:val="26"/>
            </w:rPr>
            <w:t>Vietnam</w:t>
          </w:r>
        </w:smartTag>
      </w:smartTag>
      <w:r w:rsidRPr="00047C61">
        <w:rPr>
          <w:rFonts w:ascii="Times New Roman" w:hAnsi="Times New Roman" w:cs="Arial"/>
          <w:b/>
          <w:color w:val="1F1F1F"/>
          <w:szCs w:val="26"/>
        </w:rPr>
        <w:t xml:space="preserve">’s ground today. </w:t>
      </w:r>
    </w:p>
    <w:p w:rsidR="006A0337" w:rsidRPr="00047C61" w:rsidRDefault="006A0337" w:rsidP="00047C61">
      <w:pPr>
        <w:numPr>
          <w:ins w:id="1" w:author="Tom Semm" w:date="2012-05-22T12:49:00Z"/>
        </w:numPr>
        <w:spacing w:line="360" w:lineRule="auto"/>
        <w:ind w:firstLine="720"/>
        <w:rPr>
          <w:rFonts w:ascii="Times New Roman" w:hAnsi="Times New Roman"/>
          <w:b/>
        </w:rPr>
      </w:pPr>
      <w:r w:rsidRPr="00047C61">
        <w:rPr>
          <w:rFonts w:ascii="Times New Roman" w:hAnsi="Times New Roman" w:cs="Arial"/>
          <w:b/>
          <w:color w:val="1F1F1F"/>
          <w:szCs w:val="26"/>
        </w:rPr>
        <w:t xml:space="preserve">Operation Trail Dust resulted in the destruction of about 14 percent of </w:t>
      </w:r>
      <w:smartTag w:uri="urn:schemas-microsoft-com:office:smarttags" w:element="country-region">
        <w:r w:rsidRPr="00047C61">
          <w:rPr>
            <w:rFonts w:ascii="Times New Roman" w:hAnsi="Times New Roman" w:cs="Arial"/>
            <w:b/>
            <w:color w:val="1F1F1F"/>
            <w:szCs w:val="26"/>
          </w:rPr>
          <w:t>Vietnam</w:t>
        </w:r>
      </w:smartTag>
      <w:r w:rsidRPr="00047C61">
        <w:rPr>
          <w:rFonts w:ascii="Times New Roman" w:hAnsi="Times New Roman" w:cs="Arial"/>
          <w:b/>
          <w:color w:val="1F1F1F"/>
          <w:szCs w:val="26"/>
        </w:rPr>
        <w:t xml:space="preserve">’s total land area equating to about 25 million acres of land destroyed, the size of </w:t>
      </w:r>
      <w:smartTag w:uri="urn:schemas-microsoft-com:office:smarttags" w:element="place">
        <w:smartTag w:uri="urn:schemas-microsoft-com:office:smarttags" w:element="State">
          <w:r w:rsidRPr="00047C61">
            <w:rPr>
              <w:rFonts w:ascii="Times New Roman" w:hAnsi="Times New Roman" w:cs="Arial"/>
              <w:b/>
              <w:color w:val="1F1F1F"/>
              <w:szCs w:val="26"/>
            </w:rPr>
            <w:t>Massachusetts</w:t>
          </w:r>
        </w:smartTag>
      </w:smartTag>
      <w:r w:rsidRPr="00047C61">
        <w:rPr>
          <w:rFonts w:ascii="Times New Roman" w:hAnsi="Times New Roman" w:cs="Arial"/>
          <w:b/>
          <w:color w:val="1F1F1F"/>
          <w:szCs w:val="26"/>
        </w:rPr>
        <w:t xml:space="preserve">. By the end of the war, the use of herbicides by the </w:t>
      </w:r>
      <w:smartTag w:uri="urn:schemas-microsoft-com:office:smarttags" w:element="country-region">
        <w:r w:rsidRPr="00047C61">
          <w:rPr>
            <w:rFonts w:ascii="Times New Roman" w:hAnsi="Times New Roman" w:cs="Arial"/>
            <w:b/>
            <w:color w:val="1F1F1F"/>
            <w:szCs w:val="26"/>
          </w:rPr>
          <w:t>U.S.</w:t>
        </w:r>
      </w:smartTag>
      <w:r w:rsidRPr="00047C61">
        <w:rPr>
          <w:rFonts w:ascii="Times New Roman" w:hAnsi="Times New Roman" w:cs="Arial"/>
          <w:b/>
          <w:color w:val="1F1F1F"/>
          <w:szCs w:val="26"/>
        </w:rPr>
        <w:t xml:space="preserve"> turned </w:t>
      </w:r>
      <w:smartTag w:uri="urn:schemas-microsoft-com:office:smarttags" w:element="country-region">
        <w:smartTag w:uri="urn:schemas-microsoft-com:office:smarttags" w:element="place">
          <w:r w:rsidRPr="00047C61">
            <w:rPr>
              <w:rFonts w:ascii="Times New Roman" w:hAnsi="Times New Roman" w:cs="Arial"/>
              <w:b/>
              <w:color w:val="1F1F1F"/>
              <w:szCs w:val="26"/>
            </w:rPr>
            <w:t>Vietnam</w:t>
          </w:r>
        </w:smartTag>
      </w:smartTag>
      <w:r w:rsidRPr="00047C61">
        <w:rPr>
          <w:rFonts w:ascii="Times New Roman" w:hAnsi="Times New Roman" w:cs="Arial"/>
          <w:b/>
          <w:color w:val="1F1F1F"/>
          <w:szCs w:val="26"/>
        </w:rPr>
        <w:t xml:space="preserve"> into the largest dioxin contaminated site in the world]  </w:t>
      </w:r>
      <w:r w:rsidRPr="00047C61">
        <w:rPr>
          <w:rFonts w:ascii="Times New Roman" w:hAnsi="Times New Roman" w:cs="Arial"/>
          <w:b/>
          <w:color w:val="1F1F1F"/>
        </w:rPr>
        <w:t>SHOULD THIS BE A FOOTNOTE?  OR SOMEWHERE ELSE</w:t>
      </w:r>
      <w:r w:rsidRPr="00047C61">
        <w:rPr>
          <w:rFonts w:ascii="Times New Roman" w:hAnsi="Times New Roman" w:cs="Arial"/>
          <w:b/>
          <w:color w:val="1F1F1F"/>
          <w:szCs w:val="26"/>
        </w:rPr>
        <w:t xml:space="preserve">. </w:t>
      </w:r>
    </w:p>
    <w:p w:rsidR="006A0337" w:rsidRPr="009135B9" w:rsidRDefault="006A0337" w:rsidP="006A0337">
      <w:pPr>
        <w:spacing w:line="360" w:lineRule="auto"/>
        <w:rPr>
          <w:rFonts w:ascii="Times New Roman" w:hAnsi="Times New Roman"/>
        </w:rPr>
      </w:pPr>
      <w:r w:rsidRPr="009135B9">
        <w:rPr>
          <w:rFonts w:ascii="Times New Roman" w:hAnsi="Times New Roman"/>
        </w:rPr>
        <w:tab/>
        <w:t xml:space="preserve">The </w:t>
      </w:r>
      <w:smartTag w:uri="urn:schemas-microsoft-com:office:smarttags" w:element="country-region">
        <w:smartTag w:uri="urn:schemas-microsoft-com:office:smarttags" w:element="place">
          <w:r w:rsidRPr="009135B9">
            <w:rPr>
              <w:rFonts w:ascii="Times New Roman" w:hAnsi="Times New Roman"/>
            </w:rPr>
            <w:t>United States</w:t>
          </w:r>
        </w:smartTag>
      </w:smartTag>
      <w:r w:rsidRPr="009135B9">
        <w:rPr>
          <w:rFonts w:ascii="Times New Roman" w:hAnsi="Times New Roman"/>
        </w:rPr>
        <w:t xml:space="preserve"> abandoned the unpopular Diem regime</w:t>
      </w:r>
      <w:r>
        <w:rPr>
          <w:rFonts w:ascii="Times New Roman" w:hAnsi="Times New Roman"/>
        </w:rPr>
        <w:t xml:space="preserve"> </w:t>
      </w:r>
      <w:r w:rsidRPr="009D52D6">
        <w:rPr>
          <w:rFonts w:ascii="Times New Roman" w:hAnsi="Times New Roman"/>
          <w:b/>
        </w:rPr>
        <w:t>IN WHAT YEAR</w:t>
      </w:r>
      <w:r w:rsidRPr="009135B9">
        <w:rPr>
          <w:rFonts w:ascii="Times New Roman" w:hAnsi="Times New Roman"/>
        </w:rPr>
        <w:t xml:space="preserve"> and supported  a coup an</w:t>
      </w:r>
      <w:r>
        <w:rPr>
          <w:rFonts w:ascii="Times New Roman" w:hAnsi="Times New Roman"/>
        </w:rPr>
        <w:t xml:space="preserve">d the assassination of Diem.  The </w:t>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then supported a series of puppet governments none of which had any more popular support then the Diem regime and none of which were any more successful in ending the popular insurgency.   By late 1963</w:t>
      </w:r>
      <w:r w:rsidRPr="009135B9">
        <w:rPr>
          <w:rFonts w:ascii="Times New Roman" w:hAnsi="Times New Roman"/>
        </w:rPr>
        <w:t xml:space="preserve">, there were more than 16,000 </w:t>
      </w:r>
      <w:smartTag w:uri="urn:schemas-microsoft-com:office:smarttags" w:element="country-region">
        <w:r w:rsidRPr="009135B9">
          <w:rPr>
            <w:rFonts w:ascii="Times New Roman" w:hAnsi="Times New Roman"/>
          </w:rPr>
          <w:t>U.S.</w:t>
        </w:r>
      </w:smartTag>
      <w:r w:rsidRPr="009135B9">
        <w:rPr>
          <w:rFonts w:ascii="Times New Roman" w:hAnsi="Times New Roman"/>
        </w:rPr>
        <w:t xml:space="preserve"> advisors in </w:t>
      </w:r>
      <w:smartTag w:uri="urn:schemas-microsoft-com:office:smarttags" w:element="country-region">
        <w:r w:rsidRPr="009135B9">
          <w:rPr>
            <w:rFonts w:ascii="Times New Roman" w:hAnsi="Times New Roman"/>
          </w:rPr>
          <w:t>Vi</w:t>
        </w:r>
        <w:r>
          <w:rPr>
            <w:rFonts w:ascii="Times New Roman" w:hAnsi="Times New Roman"/>
          </w:rPr>
          <w:t>etnam</w:t>
        </w:r>
      </w:smartTag>
      <w:r>
        <w:rPr>
          <w:rFonts w:ascii="Times New Roman" w:hAnsi="Times New Roman"/>
        </w:rPr>
        <w:t xml:space="preserve">, </w:t>
      </w:r>
      <w:r w:rsidR="00047C61">
        <w:rPr>
          <w:rFonts w:ascii="Times New Roman" w:hAnsi="Times New Roman"/>
        </w:rPr>
        <w:t xml:space="preserve">but </w:t>
      </w:r>
      <w:r>
        <w:rPr>
          <w:rFonts w:ascii="Times New Roman" w:hAnsi="Times New Roman"/>
        </w:rPr>
        <w:t>despite this increase, General Westmoreland</w:t>
      </w:r>
      <w:r w:rsidR="00047C61">
        <w:rPr>
          <w:rFonts w:ascii="Times New Roman" w:hAnsi="Times New Roman"/>
        </w:rPr>
        <w:t xml:space="preserve">, the commander of </w:t>
      </w:r>
      <w:smartTag w:uri="urn:schemas-microsoft-com:office:smarttags" w:element="country-region">
        <w:r w:rsidR="00047C61">
          <w:rPr>
            <w:rFonts w:ascii="Times New Roman" w:hAnsi="Times New Roman"/>
          </w:rPr>
          <w:t>U.S.</w:t>
        </w:r>
      </w:smartTag>
      <w:r w:rsidR="00047C61">
        <w:rPr>
          <w:rFonts w:ascii="Times New Roman" w:hAnsi="Times New Roman"/>
        </w:rPr>
        <w:t xml:space="preserve"> troops in </w:t>
      </w:r>
      <w:smartTag w:uri="urn:schemas-microsoft-com:office:smarttags" w:element="country-region">
        <w:smartTag w:uri="urn:schemas-microsoft-com:office:smarttags" w:element="place">
          <w:r w:rsidR="00047C61">
            <w:rPr>
              <w:rFonts w:ascii="Times New Roman" w:hAnsi="Times New Roman"/>
            </w:rPr>
            <w:t>Vietnam</w:t>
          </w:r>
        </w:smartTag>
      </w:smartTag>
      <w:r w:rsidR="00047C61">
        <w:rPr>
          <w:rFonts w:ascii="Times New Roman" w:hAnsi="Times New Roman"/>
        </w:rPr>
        <w:t xml:space="preserve">, </w:t>
      </w:r>
      <w:r>
        <w:rPr>
          <w:rFonts w:ascii="Times New Roman" w:hAnsi="Times New Roman"/>
        </w:rPr>
        <w:t xml:space="preserve"> </w:t>
      </w:r>
      <w:r w:rsidRPr="009135B9">
        <w:rPr>
          <w:rFonts w:ascii="Times New Roman" w:hAnsi="Times New Roman"/>
        </w:rPr>
        <w:t>re</w:t>
      </w:r>
      <w:r>
        <w:rPr>
          <w:rFonts w:ascii="Times New Roman" w:hAnsi="Times New Roman"/>
        </w:rPr>
        <w:t>quested more troops.  As General Maxwell Taylor said, “</w:t>
      </w:r>
      <w:r w:rsidRPr="009135B9">
        <w:rPr>
          <w:rFonts w:ascii="Times New Roman" w:hAnsi="Times New Roman"/>
        </w:rPr>
        <w:t>The ability of the Viet Cong continuously to rebuild their units and to make good their losses is one of the mysteries of guerrilla war…Not only do the Viet-Cong units have the recuperative powers of the phoenix, but they have an amazing ability to maintain morale. Only in rare cases have we found evidences of bad morale among Viet-Cong prisoners or recorded in captured Viet-Cong documents.</w:t>
      </w:r>
      <w:r>
        <w:rPr>
          <w:rFonts w:ascii="Times New Roman" w:hAnsi="Times New Roman"/>
        </w:rPr>
        <w:t>”</w:t>
      </w:r>
      <w:r w:rsidR="00047C61">
        <w:rPr>
          <w:rFonts w:ascii="Times New Roman" w:hAnsi="Times New Roman"/>
        </w:rPr>
        <w:t>(CITATION)</w:t>
      </w:r>
      <w:r>
        <w:rPr>
          <w:rFonts w:ascii="Times New Roman" w:hAnsi="Times New Roman"/>
        </w:rPr>
        <w:t xml:space="preserve">  However, it was not until a controversial incident occurred that the </w:t>
      </w:r>
      <w:r w:rsidR="00047C61">
        <w:rPr>
          <w:rFonts w:ascii="Times New Roman" w:hAnsi="Times New Roman"/>
        </w:rPr>
        <w:t xml:space="preserve">military leaderships </w:t>
      </w:r>
      <w:r>
        <w:rPr>
          <w:rFonts w:ascii="Times New Roman" w:hAnsi="Times New Roman"/>
        </w:rPr>
        <w:t xml:space="preserve">request for more troops was answered affirmatively. </w:t>
      </w:r>
    </w:p>
    <w:p w:rsidR="006A0337" w:rsidRPr="009135B9" w:rsidRDefault="006A0337" w:rsidP="006A0337">
      <w:pPr>
        <w:spacing w:line="360" w:lineRule="auto"/>
        <w:rPr>
          <w:rFonts w:ascii="Times New Roman" w:hAnsi="Times New Roman"/>
        </w:rPr>
      </w:pPr>
      <w:r w:rsidRPr="009135B9">
        <w:rPr>
          <w:rFonts w:ascii="Times New Roman" w:hAnsi="Times New Roman"/>
        </w:rPr>
        <w:tab/>
      </w:r>
    </w:p>
    <w:p w:rsidR="006A0337" w:rsidRPr="004312E8" w:rsidRDefault="006A0337" w:rsidP="006A0337">
      <w:pPr>
        <w:spacing w:line="360" w:lineRule="auto"/>
        <w:outlineLvl w:val="0"/>
        <w:rPr>
          <w:rFonts w:ascii="Times New Roman" w:hAnsi="Times New Roman"/>
        </w:rPr>
      </w:pPr>
      <w:smartTag w:uri="urn:schemas-microsoft-com:office:smarttags" w:element="place">
        <w:smartTag w:uri="urn:schemas-microsoft-com:office:smarttags" w:element="PlaceType">
          <w:r>
            <w:rPr>
              <w:rFonts w:ascii="Times New Roman" w:hAnsi="Times New Roman"/>
            </w:rPr>
            <w:t>Gulf</w:t>
          </w:r>
        </w:smartTag>
        <w:r>
          <w:rPr>
            <w:rFonts w:ascii="Times New Roman" w:hAnsi="Times New Roman"/>
          </w:rPr>
          <w:t xml:space="preserve"> of </w:t>
        </w:r>
        <w:smartTag w:uri="urn:schemas-microsoft-com:office:smarttags" w:element="PlaceName">
          <w:smartTag w:uri="urn:schemas-microsoft-com:office:smarttags" w:element="PlaceName">
            <w:r>
              <w:rPr>
                <w:rFonts w:ascii="Times New Roman" w:hAnsi="Times New Roman"/>
              </w:rPr>
              <w:t>Tonkin</w:t>
            </w:r>
          </w:smartTag>
        </w:smartTag>
      </w:smartTag>
      <w:r>
        <w:rPr>
          <w:rFonts w:ascii="Times New Roman" w:hAnsi="Times New Roman"/>
        </w:rPr>
        <w:t xml:space="preserve"> Incident</w:t>
      </w:r>
      <w:r>
        <w:rPr>
          <w:rFonts w:ascii="Times New Roman" w:hAnsi="Times New Roman"/>
        </w:rPr>
        <w:t xml:space="preserve"> </w:t>
      </w:r>
      <w:r w:rsidR="00047C61">
        <w:rPr>
          <w:rFonts w:ascii="Times New Roman" w:hAnsi="Times New Roman"/>
        </w:rPr>
        <w:t>a</w:t>
      </w:r>
      <w:r>
        <w:rPr>
          <w:rFonts w:ascii="Times New Roman" w:hAnsi="Times New Roman"/>
        </w:rPr>
        <w:t>nd the Escalation of the American War: 1964-1968</w:t>
      </w:r>
    </w:p>
    <w:p w:rsidR="006A0337" w:rsidRDefault="006A0337" w:rsidP="006A0337">
      <w:pPr>
        <w:spacing w:line="360" w:lineRule="auto"/>
        <w:rPr>
          <w:rFonts w:ascii="Times New Roman" w:hAnsi="Times New Roman"/>
        </w:rPr>
      </w:pPr>
      <w:r w:rsidRPr="009135B9">
        <w:rPr>
          <w:rFonts w:ascii="Times New Roman" w:hAnsi="Times New Roman"/>
        </w:rPr>
        <w:tab/>
      </w:r>
    </w:p>
    <w:p w:rsidR="006A0337" w:rsidRPr="009135B9" w:rsidRDefault="006A0337" w:rsidP="006A0337">
      <w:pPr>
        <w:spacing w:line="360" w:lineRule="auto"/>
        <w:ind w:firstLine="720"/>
        <w:rPr>
          <w:rFonts w:ascii="Times New Roman" w:hAnsi="Times New Roman"/>
        </w:rPr>
      </w:pPr>
      <w:r w:rsidRPr="009135B9">
        <w:rPr>
          <w:rFonts w:ascii="Times New Roman" w:hAnsi="Times New Roman"/>
        </w:rPr>
        <w:t>In August</w:t>
      </w:r>
      <w:r>
        <w:rPr>
          <w:rFonts w:ascii="Times New Roman" w:hAnsi="Times New Roman"/>
        </w:rPr>
        <w:t xml:space="preserve"> of 1964</w:t>
      </w:r>
      <w:r w:rsidRPr="009135B9">
        <w:rPr>
          <w:rFonts w:ascii="Times New Roman" w:hAnsi="Times New Roman"/>
        </w:rPr>
        <w:t xml:space="preserve">, there were </w:t>
      </w:r>
      <w:r w:rsidR="00B0314C">
        <w:rPr>
          <w:rFonts w:ascii="Times New Roman" w:hAnsi="Times New Roman"/>
        </w:rPr>
        <w:t xml:space="preserve">allegedly two </w:t>
      </w:r>
      <w:r w:rsidRPr="009135B9">
        <w:rPr>
          <w:rFonts w:ascii="Times New Roman" w:hAnsi="Times New Roman"/>
        </w:rPr>
        <w:t xml:space="preserve"> attacks on two </w:t>
      </w:r>
      <w:r w:rsidR="00B0314C">
        <w:rPr>
          <w:rFonts w:ascii="Times New Roman" w:hAnsi="Times New Roman"/>
        </w:rPr>
        <w:t xml:space="preserve">different </w:t>
      </w:r>
      <w:smartTag w:uri="urn:schemas-microsoft-com:office:smarttags" w:element="country-region">
        <w:smartTag w:uri="urn:schemas-microsoft-com:office:smarttags" w:element="place">
          <w:r w:rsidRPr="009135B9">
            <w:rPr>
              <w:rFonts w:ascii="Times New Roman" w:hAnsi="Times New Roman"/>
            </w:rPr>
            <w:t>U.S.</w:t>
          </w:r>
        </w:smartTag>
      </w:smartTag>
      <w:r w:rsidRPr="009135B9">
        <w:rPr>
          <w:rFonts w:ascii="Times New Roman" w:hAnsi="Times New Roman"/>
        </w:rPr>
        <w:t xml:space="preserve"> destroyers</w:t>
      </w:r>
      <w:r w:rsidR="00B0314C">
        <w:rPr>
          <w:rFonts w:ascii="Times New Roman" w:hAnsi="Times New Roman"/>
        </w:rPr>
        <w:t xml:space="preserve">.  These attacks, according to the allegations made by </w:t>
      </w:r>
      <w:smartTag w:uri="urn:schemas-microsoft-com:office:smarttags" w:element="country-region">
        <w:r w:rsidR="00B0314C">
          <w:rPr>
            <w:rFonts w:ascii="Times New Roman" w:hAnsi="Times New Roman"/>
          </w:rPr>
          <w:t>U.S.</w:t>
        </w:r>
      </w:smartTag>
      <w:r w:rsidR="00B0314C">
        <w:rPr>
          <w:rFonts w:ascii="Times New Roman" w:hAnsi="Times New Roman"/>
        </w:rPr>
        <w:t xml:space="preserve"> authorities, were unprovoked and occurred </w:t>
      </w:r>
      <w:r w:rsidRPr="009135B9">
        <w:rPr>
          <w:rFonts w:ascii="Times New Roman" w:hAnsi="Times New Roman"/>
        </w:rPr>
        <w:t xml:space="preserve"> on international waters in the </w:t>
      </w:r>
      <w:smartTag w:uri="urn:schemas-microsoft-com:office:smarttags" w:element="place">
        <w:smartTag w:uri="urn:schemas-microsoft-com:office:smarttags" w:element="PlaceName">
          <w:r w:rsidRPr="009135B9">
            <w:rPr>
              <w:rFonts w:ascii="Times New Roman" w:hAnsi="Times New Roman"/>
            </w:rPr>
            <w:t>Tonkin</w:t>
          </w:r>
        </w:smartTag>
        <w:r w:rsidRPr="009135B9">
          <w:rPr>
            <w:rFonts w:ascii="Times New Roman" w:hAnsi="Times New Roman"/>
          </w:rPr>
          <w:t xml:space="preserve"> </w:t>
        </w:r>
        <w:smartTag w:uri="urn:schemas-microsoft-com:office:smarttags" w:element="PlaceType">
          <w:r w:rsidRPr="009135B9">
            <w:rPr>
              <w:rFonts w:ascii="Times New Roman" w:hAnsi="Times New Roman"/>
            </w:rPr>
            <w:t>Gulf</w:t>
          </w:r>
        </w:smartTag>
      </w:smartTag>
      <w:r w:rsidRPr="009135B9">
        <w:rPr>
          <w:rFonts w:ascii="Times New Roman" w:hAnsi="Times New Roman"/>
        </w:rPr>
        <w:t xml:space="preserve"> (Figure 6). </w:t>
      </w:r>
      <w:r w:rsidR="00B0314C">
        <w:rPr>
          <w:rFonts w:ascii="Times New Roman" w:hAnsi="Times New Roman"/>
        </w:rPr>
        <w:t xml:space="preserve"> </w:t>
      </w:r>
      <w:smartTag w:uri="urn:schemas-microsoft-com:office:smarttags" w:element="country-region">
        <w:smartTag w:uri="urn:schemas-microsoft-com:office:smarttags" w:element="place">
          <w:r w:rsidR="00B0314C">
            <w:rPr>
              <w:rFonts w:ascii="Times New Roman" w:hAnsi="Times New Roman"/>
            </w:rPr>
            <w:t>U.S.</w:t>
          </w:r>
        </w:smartTag>
      </w:smartTag>
      <w:r w:rsidR="00B0314C">
        <w:rPr>
          <w:rFonts w:ascii="Times New Roman" w:hAnsi="Times New Roman"/>
        </w:rPr>
        <w:t xml:space="preserve"> authorities claimed that o</w:t>
      </w:r>
      <w:r w:rsidRPr="009135B9">
        <w:rPr>
          <w:rFonts w:ascii="Times New Roman" w:hAnsi="Times New Roman"/>
        </w:rPr>
        <w:t>n August 2</w:t>
      </w:r>
      <w:r w:rsidRPr="009135B9">
        <w:rPr>
          <w:rFonts w:ascii="Times New Roman" w:hAnsi="Times New Roman"/>
          <w:vertAlign w:val="superscript"/>
        </w:rPr>
        <w:t>nd</w:t>
      </w:r>
      <w:r w:rsidRPr="009135B9">
        <w:rPr>
          <w:rFonts w:ascii="Times New Roman" w:hAnsi="Times New Roman"/>
        </w:rPr>
        <w:t>,</w:t>
      </w:r>
      <w:r w:rsidR="00B0314C">
        <w:rPr>
          <w:rFonts w:ascii="Times New Roman" w:hAnsi="Times New Roman"/>
        </w:rPr>
        <w:t xml:space="preserve"> </w:t>
      </w:r>
      <w:r>
        <w:rPr>
          <w:rFonts w:ascii="Times New Roman" w:hAnsi="Times New Roman"/>
        </w:rPr>
        <w:t>three North Vietnamese patrol torpedo (PT)</w:t>
      </w:r>
      <w:r w:rsidR="00B0314C">
        <w:rPr>
          <w:rFonts w:ascii="Times New Roman" w:hAnsi="Times New Roman"/>
        </w:rPr>
        <w:t xml:space="preserve"> boats </w:t>
      </w:r>
      <w:r w:rsidRPr="009135B9">
        <w:rPr>
          <w:rFonts w:ascii="Times New Roman" w:hAnsi="Times New Roman"/>
        </w:rPr>
        <w:t xml:space="preserve"> fired torpedoes at the USS Maddox. Two days lat</w:t>
      </w:r>
      <w:r>
        <w:rPr>
          <w:rFonts w:ascii="Times New Roman" w:hAnsi="Times New Roman"/>
        </w:rPr>
        <w:t xml:space="preserve">er, the </w:t>
      </w:r>
      <w:r w:rsidRPr="009135B9">
        <w:rPr>
          <w:rFonts w:ascii="Times New Roman" w:hAnsi="Times New Roman"/>
        </w:rPr>
        <w:t xml:space="preserve"> C. Turner Joy</w:t>
      </w:r>
      <w:r>
        <w:rPr>
          <w:rFonts w:ascii="Times New Roman" w:hAnsi="Times New Roman"/>
        </w:rPr>
        <w:t xml:space="preserve"> was allegedly attacked by PT boats</w:t>
      </w:r>
      <w:r w:rsidRPr="009135B9">
        <w:rPr>
          <w:rFonts w:ascii="Times New Roman" w:hAnsi="Times New Roman"/>
        </w:rPr>
        <w:t xml:space="preserve">. </w:t>
      </w:r>
      <w:r>
        <w:rPr>
          <w:rFonts w:ascii="Times New Roman" w:hAnsi="Times New Roman"/>
        </w:rPr>
        <w:t xml:space="preserve"> </w:t>
      </w:r>
      <w:r w:rsidRPr="009135B9">
        <w:rPr>
          <w:rFonts w:ascii="Times New Roman" w:hAnsi="Times New Roman"/>
        </w:rPr>
        <w:t>According</w:t>
      </w:r>
      <w:r>
        <w:rPr>
          <w:rFonts w:ascii="Times New Roman" w:hAnsi="Times New Roman"/>
        </w:rPr>
        <w:t xml:space="preserve"> to</w:t>
      </w:r>
      <w:r w:rsidRPr="009135B9">
        <w:rPr>
          <w:rFonts w:ascii="Times New Roman" w:hAnsi="Times New Roman"/>
        </w:rPr>
        <w:t xml:space="preserve"> the Penta</w:t>
      </w:r>
      <w:r>
        <w:rPr>
          <w:rFonts w:ascii="Times New Roman" w:hAnsi="Times New Roman"/>
        </w:rPr>
        <w:t>gon Papers, the attack was quickly</w:t>
      </w:r>
      <w:r w:rsidRPr="009135B9">
        <w:rPr>
          <w:rFonts w:ascii="Times New Roman" w:hAnsi="Times New Roman"/>
        </w:rPr>
        <w:t xml:space="preserve"> reported as a radar signal error. In </w:t>
      </w:r>
      <w:r w:rsidRPr="009135B9">
        <w:rPr>
          <w:rFonts w:ascii="Times New Roman" w:hAnsi="Times New Roman"/>
          <w:i/>
        </w:rPr>
        <w:t>Legacy of Ashes</w:t>
      </w:r>
      <w:r>
        <w:rPr>
          <w:rFonts w:ascii="Times New Roman" w:hAnsi="Times New Roman"/>
        </w:rPr>
        <w:t>, the NAMEAUTHOR</w:t>
      </w:r>
      <w:r w:rsidRPr="009135B9">
        <w:rPr>
          <w:rFonts w:ascii="Times New Roman" w:hAnsi="Times New Roman"/>
        </w:rPr>
        <w:t xml:space="preserve">, in the first attack, two </w:t>
      </w:r>
      <w:smartTag w:uri="urn:schemas-microsoft-com:office:smarttags" w:element="country-region">
        <w:smartTag w:uri="urn:schemas-microsoft-com:office:smarttags" w:element="place">
          <w:r w:rsidRPr="009135B9">
            <w:rPr>
              <w:rFonts w:ascii="Times New Roman" w:hAnsi="Times New Roman"/>
            </w:rPr>
            <w:t>U.S.</w:t>
          </w:r>
        </w:smartTag>
      </w:smartTag>
      <w:r w:rsidRPr="009135B9">
        <w:rPr>
          <w:rFonts w:ascii="Times New Roman" w:hAnsi="Times New Roman"/>
        </w:rPr>
        <w:t xml:space="preserve"> destroyers were actually firing at each other and could not see because of the heavy fog.</w:t>
      </w:r>
      <w:r w:rsidR="00B0314C">
        <w:rPr>
          <w:rFonts w:ascii="Times New Roman" w:hAnsi="Times New Roman"/>
        </w:rPr>
        <w:t xml:space="preserve"> </w:t>
      </w:r>
      <w:r w:rsidRPr="009135B9">
        <w:rPr>
          <w:rFonts w:ascii="Times New Roman" w:hAnsi="Times New Roman"/>
        </w:rPr>
        <w:t xml:space="preserve"> In fact, as Senator Gurening claimed</w:t>
      </w:r>
      <w:r>
        <w:rPr>
          <w:rFonts w:ascii="Times New Roman" w:hAnsi="Times New Roman"/>
        </w:rPr>
        <w:t xml:space="preserve"> WHEREANDWHEN</w:t>
      </w:r>
      <w:r w:rsidRPr="009135B9">
        <w:rPr>
          <w:rFonts w:ascii="Times New Roman" w:hAnsi="Times New Roman"/>
        </w:rPr>
        <w:t>, the CIA was conducting a covert operation attacking North Vietnamese coastal facilities. The Maddox was not on a “routine patrol” on international waters, the Maddox was on a special electronic spying mission in Vietnamese territori</w:t>
      </w:r>
      <w:r w:rsidR="00B0314C">
        <w:rPr>
          <w:rFonts w:ascii="Times New Roman" w:hAnsi="Times New Roman"/>
        </w:rPr>
        <w:t xml:space="preserve">al waters and no torpedoes had been </w:t>
      </w:r>
      <w:r w:rsidRPr="009135B9">
        <w:rPr>
          <w:rFonts w:ascii="Times New Roman" w:hAnsi="Times New Roman"/>
        </w:rPr>
        <w:t>fired</w:t>
      </w:r>
      <w:r w:rsidR="00B0314C">
        <w:rPr>
          <w:rFonts w:ascii="Times New Roman" w:hAnsi="Times New Roman"/>
        </w:rPr>
        <w:t xml:space="preserve"> at the </w:t>
      </w:r>
      <w:smartTag w:uri="urn:schemas-microsoft-com:office:smarttags" w:element="place">
        <w:smartTag w:uri="urn:schemas-microsoft-com:office:smarttags" w:element="country-region">
          <w:r w:rsidR="00B0314C">
            <w:rPr>
              <w:rFonts w:ascii="Times New Roman" w:hAnsi="Times New Roman"/>
            </w:rPr>
            <w:t>U.S.</w:t>
          </w:r>
        </w:smartTag>
      </w:smartTag>
      <w:r w:rsidR="00B0314C">
        <w:rPr>
          <w:rFonts w:ascii="Times New Roman" w:hAnsi="Times New Roman"/>
        </w:rPr>
        <w:t xml:space="preserve"> ships</w:t>
      </w:r>
      <w:r w:rsidRPr="009135B9">
        <w:rPr>
          <w:rFonts w:ascii="Times New Roman" w:hAnsi="Times New Roman"/>
        </w:rPr>
        <w:t xml:space="preserve">. </w:t>
      </w:r>
      <w:r>
        <w:rPr>
          <w:rFonts w:ascii="Times New Roman" w:hAnsi="Times New Roman"/>
        </w:rPr>
        <w:t xml:space="preserve">However, the </w:t>
      </w:r>
      <w:r w:rsidR="00B0314C">
        <w:rPr>
          <w:rFonts w:ascii="Times New Roman" w:hAnsi="Times New Roman"/>
        </w:rPr>
        <w:t>alleged attacks on</w:t>
      </w:r>
      <w:r w:rsidRPr="009135B9">
        <w:rPr>
          <w:rFonts w:ascii="Times New Roman" w:hAnsi="Times New Roman"/>
        </w:rPr>
        <w:t xml:space="preserve"> the USS Maddox and C. Turner Joy were </w:t>
      </w:r>
      <w:r>
        <w:rPr>
          <w:rFonts w:ascii="Times New Roman" w:hAnsi="Times New Roman"/>
        </w:rPr>
        <w:t>used as justification to massively escalate the American</w:t>
      </w:r>
      <w:r w:rsidRPr="009135B9">
        <w:rPr>
          <w:rFonts w:ascii="Times New Roman" w:hAnsi="Times New Roman"/>
        </w:rPr>
        <w:t xml:space="preserve"> war.</w:t>
      </w:r>
      <w:r>
        <w:rPr>
          <w:rFonts w:ascii="Times New Roman" w:hAnsi="Times New Roman"/>
        </w:rPr>
        <w:t>(PP)</w:t>
      </w:r>
      <w:r w:rsidRPr="009135B9">
        <w:rPr>
          <w:rFonts w:ascii="Times New Roman" w:hAnsi="Times New Roman"/>
        </w:rPr>
        <w:t xml:space="preserve"> </w:t>
      </w:r>
    </w:p>
    <w:p w:rsidR="006A0337" w:rsidRDefault="006A0337" w:rsidP="006A0337">
      <w:pPr>
        <w:spacing w:line="360" w:lineRule="auto"/>
        <w:rPr>
          <w:rFonts w:ascii="Times New Roman" w:hAnsi="Times New Roman"/>
        </w:rPr>
      </w:pPr>
      <w:r w:rsidRPr="009135B9">
        <w:rPr>
          <w:rFonts w:ascii="Times New Roman" w:hAnsi="Times New Roman"/>
        </w:rPr>
        <w:tab/>
        <w:t xml:space="preserve">Three days after the </w:t>
      </w:r>
      <w:smartTag w:uri="urn:schemas-microsoft-com:office:smarttags" w:element="place">
        <w:r w:rsidRPr="009135B9">
          <w:rPr>
            <w:rFonts w:ascii="Times New Roman" w:hAnsi="Times New Roman"/>
          </w:rPr>
          <w:t>Tonkin</w:t>
        </w:r>
      </w:smartTag>
      <w:r w:rsidRPr="009135B9">
        <w:rPr>
          <w:rFonts w:ascii="Times New Roman" w:hAnsi="Times New Roman"/>
        </w:rPr>
        <w:t xml:space="preserve"> “attacks,” </w:t>
      </w:r>
      <w:r>
        <w:rPr>
          <w:rFonts w:ascii="Times New Roman" w:hAnsi="Times New Roman"/>
        </w:rPr>
        <w:t xml:space="preserve">a </w:t>
      </w:r>
      <w:r w:rsidRPr="009135B9">
        <w:rPr>
          <w:rFonts w:ascii="Times New Roman" w:hAnsi="Times New Roman"/>
        </w:rPr>
        <w:t>congressional resolu</w:t>
      </w:r>
      <w:r>
        <w:rPr>
          <w:rFonts w:ascii="Times New Roman" w:hAnsi="Times New Roman"/>
        </w:rPr>
        <w:t>tion was passed in the House</w:t>
      </w:r>
      <w:r w:rsidRPr="009135B9">
        <w:rPr>
          <w:rFonts w:ascii="Times New Roman" w:hAnsi="Times New Roman"/>
        </w:rPr>
        <w:t xml:space="preserve"> with </w:t>
      </w:r>
      <w:r>
        <w:rPr>
          <w:rFonts w:ascii="Times New Roman" w:hAnsi="Times New Roman"/>
        </w:rPr>
        <w:t>only two dissenting votes.  This resolution gave the President</w:t>
      </w:r>
      <w:r w:rsidRPr="009135B9">
        <w:rPr>
          <w:rFonts w:ascii="Times New Roman" w:hAnsi="Times New Roman"/>
        </w:rPr>
        <w:t xml:space="preserve"> the power to “take all necessary measures to repel any armed attack against forces of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and to prevent further aggression.”</w:t>
      </w:r>
      <w:r w:rsidR="000A5AC6">
        <w:rPr>
          <w:rFonts w:ascii="Times New Roman" w:hAnsi="Times New Roman"/>
        </w:rPr>
        <w:t xml:space="preserve">(CITATION) </w:t>
      </w:r>
      <w:r w:rsidRPr="009135B9">
        <w:rPr>
          <w:rFonts w:ascii="Times New Roman" w:hAnsi="Times New Roman"/>
        </w:rPr>
        <w:t xml:space="preserve"> The </w:t>
      </w:r>
      <w:smartTag w:uri="urn:schemas-microsoft-com:office:smarttags" w:element="PlaceType">
        <w:r w:rsidRPr="009135B9">
          <w:rPr>
            <w:rFonts w:ascii="Times New Roman" w:hAnsi="Times New Roman"/>
          </w:rPr>
          <w:t>Gulf</w:t>
        </w:r>
      </w:smartTag>
      <w:r w:rsidRPr="009135B9">
        <w:rPr>
          <w:rFonts w:ascii="Times New Roman" w:hAnsi="Times New Roman"/>
        </w:rPr>
        <w:t xml:space="preserve"> of </w:t>
      </w:r>
      <w:smartTag w:uri="urn:schemas-microsoft-com:office:smarttags" w:element="PlaceName">
        <w:r w:rsidRPr="009135B9">
          <w:rPr>
            <w:rFonts w:ascii="Times New Roman" w:hAnsi="Times New Roman"/>
          </w:rPr>
          <w:t>Tonkin Resolution</w:t>
        </w:r>
      </w:smartTag>
      <w:r w:rsidRPr="009135B9">
        <w:rPr>
          <w:rFonts w:ascii="Times New Roman" w:hAnsi="Times New Roman"/>
        </w:rPr>
        <w:t xml:space="preserve"> allowed Johnson to wage war against </w:t>
      </w:r>
      <w:smartTag w:uri="urn:schemas-microsoft-com:office:smarttags" w:element="country-region">
        <w:smartTag w:uri="urn:schemas-microsoft-com:office:smarttags" w:element="place">
          <w:r w:rsidRPr="009135B9">
            <w:rPr>
              <w:rFonts w:ascii="Times New Roman" w:hAnsi="Times New Roman"/>
            </w:rPr>
            <w:t>Vietnam</w:t>
          </w:r>
        </w:smartTag>
      </w:smartTag>
      <w:r w:rsidRPr="009135B9">
        <w:rPr>
          <w:rFonts w:ascii="Times New Roman" w:hAnsi="Times New Roman"/>
        </w:rPr>
        <w:t xml:space="preserve"> without securing a formal Declaration of War from Congress. In ret</w:t>
      </w:r>
      <w:r>
        <w:rPr>
          <w:rFonts w:ascii="Times New Roman" w:hAnsi="Times New Roman"/>
        </w:rPr>
        <w:t>aliation for</w:t>
      </w:r>
      <w:r w:rsidRPr="009135B9">
        <w:rPr>
          <w:rFonts w:ascii="Times New Roman" w:hAnsi="Times New Roman"/>
        </w:rPr>
        <w:t xml:space="preserve"> the “attacks” of the USS Maddox and C. Turner Joy, President Johnson approved Operation Pierce Arrow, the bombing of </w:t>
      </w:r>
      <w:smartTag w:uri="urn:schemas-microsoft-com:office:smarttags" w:element="place">
        <w:smartTag w:uri="urn:schemas-microsoft-com:office:smarttags" w:element="country-region">
          <w:r w:rsidRPr="009135B9">
            <w:rPr>
              <w:rFonts w:ascii="Times New Roman" w:hAnsi="Times New Roman"/>
            </w:rPr>
            <w:t>North Vietnam</w:t>
          </w:r>
        </w:smartTag>
      </w:smartTag>
      <w:r w:rsidRPr="009135B9">
        <w:rPr>
          <w:rFonts w:ascii="Times New Roman" w:hAnsi="Times New Roman"/>
        </w:rPr>
        <w:t xml:space="preserve">’s coastal facilities and authorized the increase bombing of the south. In addition, according to the Pentagon Papers, Johnson authorized the secret bombing of the Laotian trails, near the Ho Chi Minh Trail. Furthermore, Johnson authorized the most massive bombing campaign in </w:t>
      </w:r>
      <w:smartTag w:uri="urn:schemas-microsoft-com:office:smarttags" w:element="place">
        <w:smartTag w:uri="urn:schemas-microsoft-com:office:smarttags" w:element="country-region">
          <w:r w:rsidRPr="009135B9">
            <w:rPr>
              <w:rFonts w:ascii="Times New Roman" w:hAnsi="Times New Roman"/>
            </w:rPr>
            <w:t>U.S.</w:t>
          </w:r>
        </w:smartTag>
      </w:smartTag>
      <w:r w:rsidRPr="009135B9">
        <w:rPr>
          <w:rFonts w:ascii="Times New Roman" w:hAnsi="Times New Roman"/>
        </w:rPr>
        <w:t xml:space="preserve"> history, Operation Rolling Thunder. </w:t>
      </w:r>
      <w:r>
        <w:rPr>
          <w:rFonts w:ascii="Times New Roman" w:hAnsi="Times New Roman"/>
        </w:rPr>
        <w:t>[</w:t>
      </w:r>
      <w:r w:rsidRPr="000A5AC6">
        <w:rPr>
          <w:rFonts w:ascii="Times New Roman" w:hAnsi="Times New Roman"/>
          <w:b/>
        </w:rPr>
        <w:t xml:space="preserve">The </w:t>
      </w:r>
      <w:smartTag w:uri="urn:schemas-microsoft-com:office:smarttags" w:element="place">
        <w:smartTag w:uri="urn:schemas-microsoft-com:office:smarttags" w:element="country-region">
          <w:r w:rsidRPr="000A5AC6">
            <w:rPr>
              <w:rFonts w:ascii="Times New Roman" w:hAnsi="Times New Roman"/>
              <w:b/>
            </w:rPr>
            <w:t>United States</w:t>
          </w:r>
        </w:smartTag>
      </w:smartTag>
      <w:r w:rsidRPr="000A5AC6">
        <w:rPr>
          <w:rFonts w:ascii="Times New Roman" w:hAnsi="Times New Roman"/>
          <w:b/>
        </w:rPr>
        <w:t xml:space="preserve"> dropped 643,000 tons of bombs within the first two years. The tonnage reached almost a quarter million. Targets expanded to the Ho Chi Minh Trial in </w:t>
      </w:r>
      <w:smartTag w:uri="urn:schemas-microsoft-com:office:smarttags" w:element="place">
        <w:smartTag w:uri="urn:schemas-microsoft-com:office:smarttags" w:element="country-region">
          <w:r w:rsidRPr="000A5AC6">
            <w:rPr>
              <w:rFonts w:ascii="Times New Roman" w:hAnsi="Times New Roman"/>
              <w:b/>
            </w:rPr>
            <w:t>Laos</w:t>
          </w:r>
        </w:smartTag>
      </w:smartTag>
      <w:r w:rsidRPr="000A5AC6">
        <w:rPr>
          <w:rFonts w:ascii="Times New Roman" w:hAnsi="Times New Roman"/>
          <w:b/>
        </w:rPr>
        <w:t xml:space="preserve"> and factories, farms, and railroads in the North. Yet, 95 percent of the bombs were dropped in </w:t>
      </w:r>
      <w:smartTag w:uri="urn:schemas-microsoft-com:office:smarttags" w:element="country-region">
        <w:smartTag w:uri="urn:schemas-microsoft-com:office:smarttags" w:element="place">
          <w:r w:rsidRPr="000A5AC6">
            <w:rPr>
              <w:rFonts w:ascii="Times New Roman" w:hAnsi="Times New Roman"/>
              <w:b/>
            </w:rPr>
            <w:t>south Vietnam</w:t>
          </w:r>
        </w:smartTag>
      </w:smartTag>
      <w:r w:rsidRPr="000A5AC6">
        <w:rPr>
          <w:rFonts w:ascii="Times New Roman" w:hAnsi="Times New Roman"/>
          <w:b/>
        </w:rPr>
        <w:t>.]</w:t>
      </w:r>
      <w:r w:rsidR="000A5AC6">
        <w:rPr>
          <w:rFonts w:ascii="Times New Roman" w:hAnsi="Times New Roman"/>
        </w:rPr>
        <w:t>FOOTNOTE</w:t>
      </w:r>
      <w:r w:rsidRPr="009135B9">
        <w:rPr>
          <w:rFonts w:ascii="Times New Roman" w:hAnsi="Times New Roman"/>
        </w:rPr>
        <w:t xml:space="preserve"> </w:t>
      </w:r>
    </w:p>
    <w:p w:rsidR="006A0337" w:rsidRDefault="000A5AC6" w:rsidP="006A0337">
      <w:pPr>
        <w:spacing w:line="360" w:lineRule="auto"/>
        <w:ind w:firstLine="720"/>
        <w:rPr>
          <w:rFonts w:ascii="Times New Roman" w:hAnsi="Times New Roman"/>
        </w:rPr>
      </w:pPr>
      <w:r>
        <w:rPr>
          <w:rFonts w:ascii="Times New Roman" w:hAnsi="Times New Roman"/>
        </w:rPr>
        <w:t xml:space="preserve">Most importantly, though, the alleged attacks on </w:t>
      </w:r>
      <w:smartTag w:uri="urn:schemas-microsoft-com:office:smarttags" w:element="country-region">
        <w:r>
          <w:rPr>
            <w:rFonts w:ascii="Times New Roman" w:hAnsi="Times New Roman"/>
          </w:rPr>
          <w:t>U.S.</w:t>
        </w:r>
      </w:smartTag>
      <w:r>
        <w:rPr>
          <w:rFonts w:ascii="Times New Roman" w:hAnsi="Times New Roman"/>
        </w:rPr>
        <w:t xml:space="preserve"> ships and the </w:t>
      </w:r>
      <w:smartTag w:uri="urn:schemas-microsoft-com:office:smarttags" w:element="PlaceType">
        <w:r>
          <w:rPr>
            <w:rFonts w:ascii="Times New Roman" w:hAnsi="Times New Roman"/>
          </w:rPr>
          <w:t>Gulf</w:t>
        </w:r>
      </w:smartTag>
      <w:r>
        <w:rPr>
          <w:rFonts w:ascii="Times New Roman" w:hAnsi="Times New Roman"/>
        </w:rPr>
        <w:t xml:space="preserve"> of </w:t>
      </w:r>
      <w:smartTag w:uri="urn:schemas-microsoft-com:office:smarttags" w:element="PlaceName">
        <w:r>
          <w:rPr>
            <w:rFonts w:ascii="Times New Roman" w:hAnsi="Times New Roman"/>
          </w:rPr>
          <w:t>Tonkin Resolution</w:t>
        </w:r>
      </w:smartTag>
      <w:r>
        <w:rPr>
          <w:rFonts w:ascii="Times New Roman" w:hAnsi="Times New Roman"/>
        </w:rPr>
        <w:t xml:space="preserve"> gave the </w:t>
      </w:r>
      <w:smartTag w:uri="urn:schemas-microsoft-com:office:smarttags" w:element="country-region">
        <w:r>
          <w:rPr>
            <w:rFonts w:ascii="Times New Roman" w:hAnsi="Times New Roman"/>
          </w:rPr>
          <w:t>U.S.</w:t>
        </w:r>
      </w:smartTag>
      <w:r w:rsidR="006B2897">
        <w:rPr>
          <w:rFonts w:ascii="Times New Roman" w:hAnsi="Times New Roman"/>
        </w:rPr>
        <w:t xml:space="preserve"> </w:t>
      </w:r>
      <w:r>
        <w:rPr>
          <w:rFonts w:ascii="Times New Roman" w:hAnsi="Times New Roman"/>
        </w:rPr>
        <w:t>the justification</w:t>
      </w:r>
      <w:r w:rsidR="006B2897">
        <w:rPr>
          <w:rFonts w:ascii="Times New Roman" w:hAnsi="Times New Roman"/>
        </w:rPr>
        <w:t>, popular support</w:t>
      </w:r>
      <w:r>
        <w:rPr>
          <w:rFonts w:ascii="Times New Roman" w:hAnsi="Times New Roman"/>
        </w:rPr>
        <w:t xml:space="preserve"> and the legal framework to engage in a massive military buildup in </w:t>
      </w:r>
      <w:smartTag w:uri="urn:schemas-microsoft-com:office:smarttags" w:element="country-region">
        <w:smartTag w:uri="urn:schemas-microsoft-com:office:smarttags" w:element="place">
          <w:r>
            <w:rPr>
              <w:rFonts w:ascii="Times New Roman" w:hAnsi="Times New Roman"/>
            </w:rPr>
            <w:t>Vietnam</w:t>
          </w:r>
        </w:smartTag>
      </w:smartTag>
      <w:r>
        <w:rPr>
          <w:rFonts w:ascii="Times New Roman" w:hAnsi="Times New Roman"/>
        </w:rPr>
        <w:t xml:space="preserve">.  By 1965 the </w:t>
      </w:r>
      <w:smartTag w:uri="urn:schemas-microsoft-com:office:smarttags" w:element="country-region">
        <w:r>
          <w:rPr>
            <w:rFonts w:ascii="Times New Roman" w:hAnsi="Times New Roman"/>
          </w:rPr>
          <w:t>U.S.</w:t>
        </w:r>
      </w:smartTag>
      <w:r>
        <w:rPr>
          <w:rFonts w:ascii="Times New Roman" w:hAnsi="Times New Roman"/>
        </w:rPr>
        <w:t xml:space="preserve"> had </w:t>
      </w:r>
      <w:r w:rsidR="006A0337" w:rsidRPr="009135B9">
        <w:rPr>
          <w:rFonts w:ascii="Times New Roman" w:hAnsi="Times New Roman"/>
        </w:rPr>
        <w:t>200,000</w:t>
      </w:r>
      <w:r>
        <w:rPr>
          <w:rFonts w:ascii="Times New Roman" w:hAnsi="Times New Roman"/>
        </w:rPr>
        <w:t xml:space="preserve"> American soldiers in </w:t>
      </w:r>
      <w:smartTag w:uri="urn:schemas-microsoft-com:office:smarttags" w:element="country-region">
        <w:r w:rsidR="006A0337" w:rsidRPr="009135B9">
          <w:rPr>
            <w:rFonts w:ascii="Times New Roman" w:hAnsi="Times New Roman"/>
          </w:rPr>
          <w:t>Vietnam</w:t>
        </w:r>
      </w:smartTag>
      <w:r>
        <w:rPr>
          <w:rFonts w:ascii="Times New Roman" w:hAnsi="Times New Roman"/>
        </w:rPr>
        <w:t>, and in the next year</w:t>
      </w:r>
      <w:r w:rsidR="006A0337" w:rsidRPr="009135B9">
        <w:rPr>
          <w:rFonts w:ascii="Times New Roman" w:hAnsi="Times New Roman"/>
        </w:rPr>
        <w:t>, an additional 200,000</w:t>
      </w:r>
      <w:r>
        <w:rPr>
          <w:rFonts w:ascii="Times New Roman" w:hAnsi="Times New Roman"/>
        </w:rPr>
        <w:t xml:space="preserve"> soldiers</w:t>
      </w:r>
      <w:r w:rsidR="006A0337">
        <w:rPr>
          <w:rFonts w:ascii="Times New Roman" w:hAnsi="Times New Roman"/>
        </w:rPr>
        <w:t xml:space="preserve"> </w:t>
      </w:r>
      <w:r>
        <w:rPr>
          <w:rFonts w:ascii="Times New Roman" w:hAnsi="Times New Roman"/>
        </w:rPr>
        <w:t xml:space="preserve">were sent to </w:t>
      </w:r>
      <w:smartTag w:uri="urn:schemas-microsoft-com:office:smarttags" w:element="place">
        <w:smartTag w:uri="urn:schemas-microsoft-com:office:smarttags" w:element="country-region">
          <w:r>
            <w:rPr>
              <w:rFonts w:ascii="Times New Roman" w:hAnsi="Times New Roman"/>
            </w:rPr>
            <w:t>Vietnam</w:t>
          </w:r>
        </w:smartTag>
      </w:smartTag>
      <w:r w:rsidR="006A0337" w:rsidRPr="009135B9">
        <w:rPr>
          <w:rFonts w:ascii="Times New Roman" w:hAnsi="Times New Roman"/>
        </w:rPr>
        <w:t>. By early 1968, there were more th</w:t>
      </w:r>
      <w:r w:rsidR="006B2897">
        <w:rPr>
          <w:rFonts w:ascii="Times New Roman" w:hAnsi="Times New Roman"/>
        </w:rPr>
        <w:t>an 500,000 American troops in Vietnan</w:t>
      </w:r>
      <w:r w:rsidR="006A0337" w:rsidRPr="009135B9">
        <w:rPr>
          <w:rFonts w:ascii="Times New Roman" w:hAnsi="Times New Roman"/>
        </w:rPr>
        <w:t xml:space="preserve">. </w:t>
      </w:r>
    </w:p>
    <w:p w:rsidR="006A0337" w:rsidRDefault="006B2897" w:rsidP="006A0337">
      <w:pPr>
        <w:spacing w:line="360" w:lineRule="auto"/>
        <w:ind w:firstLine="720"/>
        <w:rPr>
          <w:rFonts w:ascii="Times New Roman" w:hAnsi="Times New Roman"/>
        </w:rPr>
      </w:pPr>
      <w:r>
        <w:rPr>
          <w:rFonts w:ascii="Times New Roman" w:hAnsi="Times New Roman"/>
        </w:rPr>
        <w:t>As Johnson escalated</w:t>
      </w:r>
      <w:r w:rsidR="006A0337">
        <w:rPr>
          <w:rFonts w:ascii="Times New Roman" w:hAnsi="Times New Roman"/>
        </w:rPr>
        <w:t xml:space="preserve"> the American war, he spoke publicly about the need to win the “hearts and minds” of the Vietnam</w:t>
      </w:r>
      <w:r>
        <w:rPr>
          <w:rFonts w:ascii="Times New Roman" w:hAnsi="Times New Roman"/>
        </w:rPr>
        <w:t>ese people, however the strategic goal</w:t>
      </w:r>
      <w:r w:rsidR="006A0337">
        <w:rPr>
          <w:rFonts w:ascii="Times New Roman" w:hAnsi="Times New Roman"/>
        </w:rPr>
        <w:t xml:space="preserve"> was to kill as many of the enemy as possible.</w:t>
      </w:r>
      <w:r>
        <w:rPr>
          <w:rFonts w:ascii="Times New Roman" w:hAnsi="Times New Roman"/>
        </w:rPr>
        <w:t>(CITATION, SHEEHAN)</w:t>
      </w:r>
      <w:r w:rsidR="006A0337">
        <w:rPr>
          <w:rFonts w:ascii="Times New Roman" w:hAnsi="Times New Roman"/>
        </w:rPr>
        <w:t xml:space="preserve">  And the tactics employed were designed to do that.  Howe</w:t>
      </w:r>
      <w:r>
        <w:rPr>
          <w:rFonts w:ascii="Times New Roman" w:hAnsi="Times New Roman"/>
        </w:rPr>
        <w:t>ver, because the war was popularly</w:t>
      </w:r>
      <w:r w:rsidR="006A0337">
        <w:rPr>
          <w:rFonts w:ascii="Times New Roman" w:hAnsi="Times New Roman"/>
        </w:rPr>
        <w:t xml:space="preserve"> supported and an insurgency, the </w:t>
      </w:r>
      <w:r>
        <w:rPr>
          <w:rFonts w:ascii="Times New Roman" w:hAnsi="Times New Roman"/>
        </w:rPr>
        <w:t>“</w:t>
      </w:r>
      <w:r w:rsidR="006A0337">
        <w:rPr>
          <w:rFonts w:ascii="Times New Roman" w:hAnsi="Times New Roman"/>
        </w:rPr>
        <w:t>enemy</w:t>
      </w:r>
      <w:r>
        <w:rPr>
          <w:rFonts w:ascii="Times New Roman" w:hAnsi="Times New Roman"/>
        </w:rPr>
        <w:t>”</w:t>
      </w:r>
      <w:r w:rsidR="006A0337">
        <w:rPr>
          <w:rFonts w:ascii="Times New Roman" w:hAnsi="Times New Roman"/>
        </w:rPr>
        <w:t xml:space="preserve"> frequently became “anyone who ran” </w:t>
      </w:r>
      <w:r>
        <w:rPr>
          <w:rFonts w:ascii="Times New Roman" w:hAnsi="Times New Roman"/>
        </w:rPr>
        <w:t>or “anyone who was still there</w:t>
      </w:r>
      <w:r w:rsidR="006A0337">
        <w:rPr>
          <w:rFonts w:ascii="Times New Roman" w:hAnsi="Times New Roman"/>
        </w:rPr>
        <w:t>”</w:t>
      </w:r>
      <w:r>
        <w:rPr>
          <w:rFonts w:ascii="Times New Roman" w:hAnsi="Times New Roman"/>
        </w:rPr>
        <w:t xml:space="preserve">, or anyone who was killed.  “Body count” became the measure of success.  </w:t>
      </w:r>
      <w:r w:rsidR="006A0337">
        <w:rPr>
          <w:rFonts w:ascii="Times New Roman" w:hAnsi="Times New Roman"/>
        </w:rPr>
        <w:t>(CITATION)</w:t>
      </w:r>
    </w:p>
    <w:p w:rsidR="006B2897" w:rsidRDefault="006A0337" w:rsidP="006B2897">
      <w:pPr>
        <w:spacing w:line="360" w:lineRule="auto"/>
        <w:ind w:firstLine="720"/>
        <w:rPr>
          <w:rFonts w:ascii="Times New Roman" w:hAnsi="Times New Roman"/>
        </w:rPr>
      </w:pPr>
      <w:r>
        <w:rPr>
          <w:rFonts w:ascii="Times New Roman" w:hAnsi="Times New Roman"/>
        </w:rPr>
        <w:t xml:space="preserve">The tactic of defoliation was continued and accelerated as mentioned earlier as was the use of napalm.  The tactic of declaring areas </w:t>
      </w:r>
      <w:r w:rsidRPr="009135B9">
        <w:rPr>
          <w:rFonts w:ascii="Times New Roman" w:hAnsi="Times New Roman"/>
        </w:rPr>
        <w:t>“free fire zone</w:t>
      </w:r>
      <w:r>
        <w:rPr>
          <w:rFonts w:ascii="Times New Roman" w:hAnsi="Times New Roman"/>
        </w:rPr>
        <w:t>s</w:t>
      </w:r>
      <w:r w:rsidRPr="009135B9">
        <w:rPr>
          <w:rFonts w:ascii="Times New Roman" w:hAnsi="Times New Roman"/>
        </w:rPr>
        <w:t xml:space="preserve">” </w:t>
      </w:r>
      <w:r>
        <w:rPr>
          <w:rFonts w:ascii="Times New Roman" w:hAnsi="Times New Roman"/>
        </w:rPr>
        <w:t xml:space="preserve">and then sending troops on “search and </w:t>
      </w:r>
      <w:r w:rsidR="006B2897">
        <w:rPr>
          <w:rFonts w:ascii="Times New Roman" w:hAnsi="Times New Roman"/>
        </w:rPr>
        <w:t>destroy” missions in the “zones</w:t>
      </w:r>
      <w:r>
        <w:rPr>
          <w:rFonts w:ascii="Times New Roman" w:hAnsi="Times New Roman"/>
        </w:rPr>
        <w:t>”</w:t>
      </w:r>
      <w:r w:rsidR="006B2897">
        <w:rPr>
          <w:rFonts w:ascii="Times New Roman" w:hAnsi="Times New Roman"/>
        </w:rPr>
        <w:t xml:space="preserve"> became common.</w:t>
      </w:r>
      <w:r>
        <w:rPr>
          <w:rFonts w:ascii="Times New Roman" w:hAnsi="Times New Roman"/>
        </w:rPr>
        <w:t xml:space="preserve">  The initial phase</w:t>
      </w:r>
      <w:r w:rsidR="006B2897">
        <w:rPr>
          <w:rFonts w:ascii="Times New Roman" w:hAnsi="Times New Roman"/>
        </w:rPr>
        <w:t xml:space="preserve"> of this tactic</w:t>
      </w:r>
      <w:r>
        <w:rPr>
          <w:rFonts w:ascii="Times New Roman" w:hAnsi="Times New Roman"/>
        </w:rPr>
        <w:t xml:space="preserve"> involved the clearing of the area of non-combatants by various means, leaflets, loud speakers, and then entering the areas and killing anything that was still there.  A</w:t>
      </w:r>
      <w:r w:rsidRPr="009135B9">
        <w:rPr>
          <w:rFonts w:ascii="Times New Roman" w:hAnsi="Times New Roman"/>
        </w:rPr>
        <w:t>ll person</w:t>
      </w:r>
      <w:r>
        <w:rPr>
          <w:rFonts w:ascii="Times New Roman" w:hAnsi="Times New Roman"/>
        </w:rPr>
        <w:t>s remaining were considered “enemy.”</w:t>
      </w:r>
      <w:r w:rsidRPr="009135B9">
        <w:rPr>
          <w:rFonts w:ascii="Times New Roman" w:hAnsi="Times New Roman"/>
        </w:rPr>
        <w:t xml:space="preserve"> </w:t>
      </w:r>
      <w:r>
        <w:rPr>
          <w:rFonts w:ascii="Times New Roman" w:hAnsi="Times New Roman"/>
        </w:rPr>
        <w:t xml:space="preserve">The free fire zones and search and destroy missions led to massive destruction of villages, crops, and animals.  And to the killing of many civilians.  In one area, ZINN ON DAMGE TO ONE AREA.  </w:t>
      </w:r>
    </w:p>
    <w:p w:rsidR="006A0337" w:rsidRPr="009135B9" w:rsidRDefault="006A0337" w:rsidP="000C27E8">
      <w:pPr>
        <w:spacing w:line="360" w:lineRule="auto"/>
        <w:ind w:firstLine="720"/>
        <w:rPr>
          <w:rFonts w:ascii="Times New Roman" w:hAnsi="Times New Roman"/>
        </w:rPr>
      </w:pPr>
      <w:r>
        <w:rPr>
          <w:rFonts w:ascii="Times New Roman" w:hAnsi="Times New Roman"/>
        </w:rPr>
        <w:t xml:space="preserve">The </w:t>
      </w:r>
      <w:smartTag w:uri="urn:schemas-microsoft-com:office:smarttags" w:element="country-region">
        <w:r w:rsidR="006B2897">
          <w:rPr>
            <w:rFonts w:ascii="Times New Roman" w:hAnsi="Times New Roman"/>
          </w:rPr>
          <w:t>U.S.</w:t>
        </w:r>
      </w:smartTag>
      <w:r w:rsidR="006B2897">
        <w:rPr>
          <w:rFonts w:ascii="Times New Roman" w:hAnsi="Times New Roman"/>
        </w:rPr>
        <w:t xml:space="preserve"> </w:t>
      </w:r>
      <w:r>
        <w:rPr>
          <w:rFonts w:ascii="Times New Roman" w:hAnsi="Times New Roman"/>
        </w:rPr>
        <w:t>milita</w:t>
      </w:r>
      <w:r w:rsidR="000C27E8">
        <w:rPr>
          <w:rFonts w:ascii="Times New Roman" w:hAnsi="Times New Roman"/>
        </w:rPr>
        <w:t xml:space="preserve">ry continued “carpet bombing,” </w:t>
      </w:r>
      <w:r>
        <w:rPr>
          <w:rFonts w:ascii="Times New Roman" w:hAnsi="Times New Roman"/>
        </w:rPr>
        <w:t>high altitude saturation bombing</w:t>
      </w:r>
      <w:r w:rsidR="000C27E8">
        <w:rPr>
          <w:rFonts w:ascii="Times New Roman" w:hAnsi="Times New Roman"/>
        </w:rPr>
        <w:t>,</w:t>
      </w:r>
      <w:r>
        <w:rPr>
          <w:rFonts w:ascii="Times New Roman" w:hAnsi="Times New Roman"/>
        </w:rPr>
        <w:t xml:space="preserve"> of both North and </w:t>
      </w:r>
      <w:smartTag w:uri="urn:schemas-microsoft-com:office:smarttags" w:element="country-region">
        <w:smartTag w:uri="urn:schemas-microsoft-com:office:smarttags" w:element="place">
          <w:r>
            <w:rPr>
              <w:rFonts w:ascii="Times New Roman" w:hAnsi="Times New Roman"/>
            </w:rPr>
            <w:t>South Vietnam</w:t>
          </w:r>
        </w:smartTag>
      </w:smartTag>
      <w:r>
        <w:rPr>
          <w:rFonts w:ascii="Times New Roman" w:hAnsi="Times New Roman"/>
        </w:rPr>
        <w:t xml:space="preserve">.  </w:t>
      </w:r>
      <w:r w:rsidR="000C27E8">
        <w:rPr>
          <w:rFonts w:ascii="Times New Roman" w:hAnsi="Times New Roman"/>
        </w:rPr>
        <w:t>Seven million</w:t>
      </w:r>
      <w:r w:rsidRPr="009135B9">
        <w:rPr>
          <w:rFonts w:ascii="Times New Roman" w:hAnsi="Times New Roman"/>
        </w:rPr>
        <w:t xml:space="preserve"> tons of bombs were dropped during the war. Ninety-percent of</w:t>
      </w:r>
      <w:r w:rsidR="006B2897">
        <w:rPr>
          <w:rFonts w:ascii="Times New Roman" w:hAnsi="Times New Roman"/>
        </w:rPr>
        <w:t xml:space="preserve"> the bombs were drooped in the S</w:t>
      </w:r>
      <w:r w:rsidRPr="009135B9">
        <w:rPr>
          <w:rFonts w:ascii="Times New Roman" w:hAnsi="Times New Roman"/>
        </w:rPr>
        <w:t>outh. The total number of bombs accounted for four times the number of bombs dropped during WWII combined.</w:t>
      </w:r>
      <w:r>
        <w:rPr>
          <w:rFonts w:ascii="Times New Roman" w:hAnsi="Times New Roman"/>
        </w:rPr>
        <w:t xml:space="preserve"> QUOTE ZINN ON BOMBS DROPPED ON </w:t>
      </w:r>
      <w:smartTag w:uri="urn:schemas-microsoft-com:office:smarttags" w:element="place">
        <w:smartTag w:uri="urn:schemas-microsoft-com:office:smarttags" w:element="country-region">
          <w:r>
            <w:rPr>
              <w:rFonts w:ascii="Times New Roman" w:hAnsi="Times New Roman"/>
            </w:rPr>
            <w:t>SOUTH VIETNAM</w:t>
          </w:r>
        </w:smartTag>
      </w:smartTag>
      <w:r>
        <w:rPr>
          <w:rFonts w:ascii="Times New Roman" w:hAnsi="Times New Roman"/>
        </w:rPr>
        <w:t xml:space="preserve">.   </w:t>
      </w:r>
      <w:r w:rsidRPr="009135B9">
        <w:rPr>
          <w:rFonts w:ascii="Times New Roman" w:hAnsi="Times New Roman"/>
        </w:rPr>
        <w:t xml:space="preserve">In addition, the CIA in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orchestrated a secret program called “Operation Phoenix.” </w:t>
      </w:r>
      <w:r>
        <w:rPr>
          <w:rFonts w:ascii="Times New Roman" w:hAnsi="Times New Roman"/>
        </w:rPr>
        <w:t xml:space="preserve">This was designated a targeted assassination program.  </w:t>
      </w:r>
      <w:r w:rsidRPr="009135B9">
        <w:rPr>
          <w:rFonts w:ascii="Times New Roman" w:hAnsi="Times New Roman"/>
        </w:rPr>
        <w:t xml:space="preserve">At least twenty thousand civilians suspected to be communist undergrounds were executed without trial. </w:t>
      </w:r>
      <w:r>
        <w:rPr>
          <w:rFonts w:ascii="Times New Roman" w:hAnsi="Times New Roman"/>
        </w:rPr>
        <w:t xml:space="preserve">ZINN ON SUCCESS IN </w:t>
      </w:r>
      <w:smartTag w:uri="urn:schemas-microsoft-com:office:smarttags" w:element="place">
        <w:smartTag w:uri="urn:schemas-microsoft-com:office:smarttags" w:element="PlaceName">
          <w:r>
            <w:rPr>
              <w:rFonts w:ascii="Times New Roman" w:hAnsi="Times New Roman"/>
            </w:rPr>
            <w:t>ONE</w:t>
          </w:r>
        </w:smartTag>
        <w:r>
          <w:rPr>
            <w:rFonts w:ascii="Times New Roman" w:hAnsi="Times New Roman"/>
          </w:rPr>
          <w:t xml:space="preserve"> </w:t>
        </w:r>
        <w:smartTag w:uri="urn:schemas-microsoft-com:office:smarttags" w:element="PlaceType">
          <w:r>
            <w:rPr>
              <w:rFonts w:ascii="Times New Roman" w:hAnsi="Times New Roman"/>
            </w:rPr>
            <w:t>VILLAGE</w:t>
          </w:r>
        </w:smartTag>
      </w:smartTag>
    </w:p>
    <w:p w:rsidR="006A0337" w:rsidRPr="009135B9" w:rsidRDefault="006B2897" w:rsidP="006A0337">
      <w:pPr>
        <w:spacing w:line="360" w:lineRule="auto"/>
        <w:rPr>
          <w:rFonts w:ascii="Times New Roman" w:hAnsi="Times New Roman"/>
        </w:rPr>
      </w:pPr>
      <w:r>
        <w:rPr>
          <w:rFonts w:ascii="Times New Roman" w:hAnsi="Times New Roman"/>
        </w:rPr>
        <w:t xml:space="preserve"> </w:t>
      </w:r>
      <w:r>
        <w:rPr>
          <w:rFonts w:ascii="Times New Roman" w:hAnsi="Times New Roman"/>
        </w:rPr>
        <w:tab/>
      </w:r>
      <w:r w:rsidR="006A0337">
        <w:rPr>
          <w:rFonts w:ascii="Times New Roman" w:hAnsi="Times New Roman"/>
        </w:rPr>
        <w:t xml:space="preserve">The </w:t>
      </w:r>
      <w:smartTag w:uri="urn:schemas-microsoft-com:office:smarttags" w:element="country-region">
        <w:smartTag w:uri="urn:schemas-microsoft-com:office:smarttags" w:element="place">
          <w:r w:rsidR="006A0337">
            <w:rPr>
              <w:rFonts w:ascii="Times New Roman" w:hAnsi="Times New Roman"/>
            </w:rPr>
            <w:t>United States</w:t>
          </w:r>
        </w:smartTag>
      </w:smartTag>
      <w:r w:rsidR="006A0337">
        <w:rPr>
          <w:rFonts w:ascii="Times New Roman" w:hAnsi="Times New Roman"/>
        </w:rPr>
        <w:t xml:space="preserve"> declared that it was</w:t>
      </w:r>
      <w:r w:rsidR="006A0337" w:rsidRPr="009135B9">
        <w:rPr>
          <w:rFonts w:ascii="Times New Roman" w:hAnsi="Times New Roman"/>
        </w:rPr>
        <w:t xml:space="preserve"> winning the war because</w:t>
      </w:r>
      <w:r w:rsidR="006A0337">
        <w:rPr>
          <w:rFonts w:ascii="Times New Roman" w:hAnsi="Times New Roman"/>
        </w:rPr>
        <w:t xml:space="preserve"> the goal had been killing the enemy and the </w:t>
      </w:r>
      <w:r w:rsidR="006A0337" w:rsidRPr="009135B9">
        <w:rPr>
          <w:rFonts w:ascii="Times New Roman" w:hAnsi="Times New Roman"/>
        </w:rPr>
        <w:t>success rate was</w:t>
      </w:r>
      <w:r w:rsidR="006A0337">
        <w:rPr>
          <w:rFonts w:ascii="Times New Roman" w:hAnsi="Times New Roman"/>
        </w:rPr>
        <w:t xml:space="preserve"> being  measured by </w:t>
      </w:r>
      <w:r w:rsidR="006A0337" w:rsidRPr="009135B9">
        <w:rPr>
          <w:rFonts w:ascii="Times New Roman" w:hAnsi="Times New Roman"/>
        </w:rPr>
        <w:t xml:space="preserve"> “body count</w:t>
      </w:r>
      <w:r w:rsidR="006A0337">
        <w:rPr>
          <w:rFonts w:ascii="Times New Roman" w:hAnsi="Times New Roman"/>
        </w:rPr>
        <w:t>.</w:t>
      </w:r>
      <w:r w:rsidR="006A0337" w:rsidRPr="009135B9">
        <w:rPr>
          <w:rFonts w:ascii="Times New Roman" w:hAnsi="Times New Roman"/>
        </w:rPr>
        <w:t xml:space="preserve">” </w:t>
      </w:r>
      <w:r w:rsidR="006A0337">
        <w:rPr>
          <w:rFonts w:ascii="Times New Roman" w:hAnsi="Times New Roman"/>
        </w:rPr>
        <w:t xml:space="preserve">  And the body count statistics given to the American public at this time led many to believe that final defeat of the enemy was near.</w:t>
      </w:r>
      <w:r>
        <w:rPr>
          <w:rFonts w:ascii="Times New Roman" w:hAnsi="Times New Roman"/>
        </w:rPr>
        <w:t xml:space="preserve">  </w:t>
      </w:r>
      <w:r w:rsidR="006A0337">
        <w:rPr>
          <w:rFonts w:ascii="Times New Roman" w:hAnsi="Times New Roman"/>
        </w:rPr>
        <w:t xml:space="preserve">WHAT DO PP SAY ABOUT WHAT THE </w:t>
      </w:r>
      <w:smartTag w:uri="urn:schemas-microsoft-com:office:smarttags" w:element="country-region">
        <w:smartTag w:uri="urn:schemas-microsoft-com:office:smarttags" w:element="place">
          <w:r w:rsidR="006A0337">
            <w:rPr>
              <w:rFonts w:ascii="Times New Roman" w:hAnsi="Times New Roman"/>
            </w:rPr>
            <w:t>US</w:t>
          </w:r>
        </w:smartTag>
      </w:smartTag>
      <w:r w:rsidR="006A0337">
        <w:rPr>
          <w:rFonts w:ascii="Times New Roman" w:hAnsi="Times New Roman"/>
        </w:rPr>
        <w:t xml:space="preserve"> REALLY THOUGH.  Other means for measuring the war effort were not as conclusive and in fact they suggest</w:t>
      </w:r>
      <w:r w:rsidR="000C27E8">
        <w:rPr>
          <w:rFonts w:ascii="Times New Roman" w:hAnsi="Times New Roman"/>
        </w:rPr>
        <w:t>ed</w:t>
      </w:r>
      <w:r w:rsidR="006A0337">
        <w:rPr>
          <w:rFonts w:ascii="Times New Roman" w:hAnsi="Times New Roman"/>
        </w:rPr>
        <w:t xml:space="preserve"> the opposite.  </w:t>
      </w:r>
      <w:r w:rsidR="000C27E8">
        <w:rPr>
          <w:rFonts w:ascii="Times New Roman" w:hAnsi="Times New Roman"/>
        </w:rPr>
        <w:t>For example, the NLF</w:t>
      </w:r>
      <w:r w:rsidR="006A0337">
        <w:rPr>
          <w:rFonts w:ascii="Times New Roman" w:hAnsi="Times New Roman"/>
        </w:rPr>
        <w:t xml:space="preserve"> continued to be successful in occupying and redistributing land among the peasants.  </w:t>
      </w:r>
      <w:r w:rsidR="006A0337" w:rsidRPr="009135B9">
        <w:rPr>
          <w:rFonts w:ascii="Times New Roman" w:hAnsi="Times New Roman"/>
        </w:rPr>
        <w:t>In 1967, a secret congressional report said, “the Viet Cong was distributing about five times more land to the peasants than the South Vietnamese government, whose land distribution program had come to a virtual standstill</w:t>
      </w:r>
      <w:r w:rsidR="000C27E8">
        <w:rPr>
          <w:rFonts w:ascii="Times New Roman" w:hAnsi="Times New Roman"/>
        </w:rPr>
        <w:t>,</w:t>
      </w:r>
      <w:r w:rsidR="006A0337" w:rsidRPr="009135B9">
        <w:rPr>
          <w:rFonts w:ascii="Times New Roman" w:hAnsi="Times New Roman"/>
        </w:rPr>
        <w:t xml:space="preserve">” </w:t>
      </w:r>
      <w:r w:rsidR="000C27E8">
        <w:rPr>
          <w:rFonts w:ascii="Times New Roman" w:hAnsi="Times New Roman"/>
        </w:rPr>
        <w:t xml:space="preserve"> </w:t>
      </w:r>
      <w:r w:rsidR="006A0337" w:rsidRPr="009135B9">
        <w:rPr>
          <w:rFonts w:ascii="Times New Roman" w:hAnsi="Times New Roman"/>
        </w:rPr>
        <w:t xml:space="preserve">The report said, “The Viet Cong have eliminated landlord domination and reallocated </w:t>
      </w:r>
      <w:r w:rsidR="000C27E8">
        <w:rPr>
          <w:rFonts w:ascii="Times New Roman" w:hAnsi="Times New Roman"/>
        </w:rPr>
        <w:t>l</w:t>
      </w:r>
      <w:r w:rsidR="006A0337" w:rsidRPr="009135B9">
        <w:rPr>
          <w:rFonts w:ascii="Times New Roman" w:hAnsi="Times New Roman"/>
        </w:rPr>
        <w:t xml:space="preserve">ands owned by absentee landlords and the G.V.N. (Government of Viet Nam) to the landless and others who cooperate with the Viet Cong authorities. (Zinn)” </w:t>
      </w:r>
      <w:r w:rsidR="006A0337">
        <w:rPr>
          <w:rFonts w:ascii="Times New Roman" w:hAnsi="Times New Roman"/>
        </w:rPr>
        <w:t xml:space="preserve">  </w:t>
      </w:r>
      <w:r w:rsidR="000C27E8">
        <w:rPr>
          <w:rFonts w:ascii="Times New Roman" w:hAnsi="Times New Roman"/>
        </w:rPr>
        <w:t>T</w:t>
      </w:r>
      <w:r w:rsidR="006A0337">
        <w:rPr>
          <w:rFonts w:ascii="Times New Roman" w:hAnsi="Times New Roman"/>
        </w:rPr>
        <w:t>he truth about the success</w:t>
      </w:r>
      <w:r w:rsidR="000C27E8">
        <w:rPr>
          <w:rFonts w:ascii="Times New Roman" w:hAnsi="Times New Roman"/>
        </w:rPr>
        <w:t xml:space="preserve"> and failure</w:t>
      </w:r>
      <w:r w:rsidR="006A0337">
        <w:rPr>
          <w:rFonts w:ascii="Times New Roman" w:hAnsi="Times New Roman"/>
        </w:rPr>
        <w:t xml:space="preserve"> of the </w:t>
      </w:r>
      <w:smartTag w:uri="urn:schemas-microsoft-com:office:smarttags" w:element="country-region">
        <w:smartTag w:uri="urn:schemas-microsoft-com:office:smarttags" w:element="place">
          <w:r w:rsidR="006A0337">
            <w:rPr>
              <w:rFonts w:ascii="Times New Roman" w:hAnsi="Times New Roman"/>
            </w:rPr>
            <w:t>America</w:t>
          </w:r>
        </w:smartTag>
      </w:smartTag>
      <w:r w:rsidR="006A0337">
        <w:rPr>
          <w:rFonts w:ascii="Times New Roman" w:hAnsi="Times New Roman"/>
        </w:rPr>
        <w:t xml:space="preserve"> war was revealed in 1968 in what is called the Tet offensive.  Although the offensive was a significant military defeat for the insurgency, it was an much greater propaganda defeat for the </w:t>
      </w:r>
      <w:smartTag w:uri="urn:schemas-microsoft-com:office:smarttags" w:element="country-region">
        <w:smartTag w:uri="urn:schemas-microsoft-com:office:smarttags" w:element="place">
          <w:r w:rsidR="006A0337">
            <w:rPr>
              <w:rFonts w:ascii="Times New Roman" w:hAnsi="Times New Roman"/>
            </w:rPr>
            <w:t>U.S.</w:t>
          </w:r>
        </w:smartTag>
      </w:smartTag>
    </w:p>
    <w:p w:rsidR="006A0337" w:rsidRPr="00D43918" w:rsidRDefault="000C27E8" w:rsidP="006A0337">
      <w:pPr>
        <w:spacing w:line="360" w:lineRule="auto"/>
        <w:ind w:firstLine="720"/>
        <w:rPr>
          <w:rFonts w:ascii="Times New Roman" w:hAnsi="Times New Roman"/>
          <w:b/>
        </w:rPr>
      </w:pPr>
      <w:r>
        <w:rPr>
          <w:rFonts w:ascii="Times New Roman" w:hAnsi="Times New Roman"/>
        </w:rPr>
        <w:t xml:space="preserve">The Tet Offensive was </w:t>
      </w:r>
      <w:r w:rsidR="006A0337" w:rsidRPr="009135B9">
        <w:rPr>
          <w:rFonts w:ascii="Times New Roman" w:hAnsi="Times New Roman"/>
        </w:rPr>
        <w:t>carried out</w:t>
      </w:r>
      <w:r>
        <w:rPr>
          <w:rFonts w:ascii="Times New Roman" w:hAnsi="Times New Roman"/>
        </w:rPr>
        <w:t xml:space="preserve"> BY WHOM, VIET CONG AND NORTH VIETNAMESE REGULARS?</w:t>
      </w:r>
      <w:r w:rsidR="006A0337" w:rsidRPr="009135B9">
        <w:rPr>
          <w:rFonts w:ascii="Times New Roman" w:hAnsi="Times New Roman"/>
        </w:rPr>
        <w:t xml:space="preserve"> on January 30</w:t>
      </w:r>
      <w:r w:rsidR="006A0337" w:rsidRPr="009135B9">
        <w:rPr>
          <w:rFonts w:ascii="Times New Roman" w:hAnsi="Times New Roman"/>
          <w:vertAlign w:val="superscript"/>
        </w:rPr>
        <w:t>th</w:t>
      </w:r>
      <w:r w:rsidR="006A0337" w:rsidRPr="009135B9">
        <w:rPr>
          <w:rFonts w:ascii="Times New Roman" w:hAnsi="Times New Roman"/>
        </w:rPr>
        <w:t xml:space="preserve"> and the 31</w:t>
      </w:r>
      <w:r w:rsidR="006A0337" w:rsidRPr="009135B9">
        <w:rPr>
          <w:rFonts w:ascii="Times New Roman" w:hAnsi="Times New Roman"/>
          <w:vertAlign w:val="superscript"/>
        </w:rPr>
        <w:t>st</w:t>
      </w:r>
      <w:r w:rsidR="006A0337" w:rsidRPr="009135B9">
        <w:rPr>
          <w:rFonts w:ascii="Times New Roman" w:hAnsi="Times New Roman"/>
        </w:rPr>
        <w:t xml:space="preserve"> in 1968</w:t>
      </w:r>
      <w:r w:rsidR="00D43918">
        <w:rPr>
          <w:rFonts w:ascii="Times New Roman" w:hAnsi="Times New Roman"/>
        </w:rPr>
        <w:t xml:space="preserve"> and it</w:t>
      </w:r>
      <w:r w:rsidR="006A0337" w:rsidRPr="009135B9">
        <w:rPr>
          <w:rFonts w:ascii="Times New Roman" w:hAnsi="Times New Roman"/>
        </w:rPr>
        <w:t xml:space="preserve"> revealed to the American public that the </w:t>
      </w:r>
      <w:smartTag w:uri="urn:schemas-microsoft-com:office:smarttags" w:element="country-region">
        <w:smartTag w:uri="urn:schemas-microsoft-com:office:smarttags" w:element="place">
          <w:r w:rsidR="006A0337" w:rsidRPr="009135B9">
            <w:rPr>
              <w:rFonts w:ascii="Times New Roman" w:hAnsi="Times New Roman"/>
            </w:rPr>
            <w:t>United States</w:t>
          </w:r>
        </w:smartTag>
      </w:smartTag>
      <w:r w:rsidR="006A0337" w:rsidRPr="009135B9">
        <w:rPr>
          <w:rFonts w:ascii="Times New Roman" w:hAnsi="Times New Roman"/>
        </w:rPr>
        <w:t xml:space="preserve"> was not winning the war nor was it winning the hearts and minds of the Vietnamese people. Tet is the celebration of the Lunar New Year on the first day of spring and is the most impo</w:t>
      </w:r>
      <w:r w:rsidR="00D43918">
        <w:rPr>
          <w:rFonts w:ascii="Times New Roman" w:hAnsi="Times New Roman"/>
        </w:rPr>
        <w:t xml:space="preserve">rtant national holiday for the Vietnamese. The Offensive involved a coordinated attack on </w:t>
      </w:r>
      <w:r w:rsidR="006A0337" w:rsidRPr="009135B9">
        <w:rPr>
          <w:rFonts w:ascii="Times New Roman" w:hAnsi="Times New Roman"/>
        </w:rPr>
        <w:t xml:space="preserve">150 cities, hamlets, and military installations in the south such as Saigon, </w:t>
      </w:r>
      <w:smartTag w:uri="urn:schemas-microsoft-com:office:smarttags" w:element="City">
        <w:smartTag w:uri="urn:schemas-microsoft-com:office:smarttags" w:element="place">
          <w:r w:rsidR="006A0337" w:rsidRPr="009135B9">
            <w:rPr>
              <w:rFonts w:ascii="Times New Roman" w:hAnsi="Times New Roman"/>
            </w:rPr>
            <w:t>Hue</w:t>
          </w:r>
        </w:smartTag>
      </w:smartTag>
      <w:r w:rsidR="006A0337" w:rsidRPr="009135B9">
        <w:rPr>
          <w:rFonts w:ascii="Times New Roman" w:hAnsi="Times New Roman"/>
        </w:rPr>
        <w:t>, and Khe Sanh. (Dispatches and 1968) (Figure 8) Battles went on all over the south for nearly 2 months and in</w:t>
      </w:r>
      <w:r w:rsidR="00D43918">
        <w:rPr>
          <w:rFonts w:ascii="Times New Roman" w:hAnsi="Times New Roman"/>
        </w:rPr>
        <w:t xml:space="preserve"> the end, the Viet Cong lost seventy per cent</w:t>
      </w:r>
      <w:r w:rsidR="006A0337" w:rsidRPr="009135B9">
        <w:rPr>
          <w:rFonts w:ascii="Times New Roman" w:hAnsi="Times New Roman"/>
        </w:rPr>
        <w:t xml:space="preserve"> of it soldiers (58,000/84,0</w:t>
      </w:r>
      <w:r w:rsidR="006A0337">
        <w:rPr>
          <w:rFonts w:ascii="Times New Roman" w:hAnsi="Times New Roman"/>
        </w:rPr>
        <w:t xml:space="preserve">00). The </w:t>
      </w:r>
      <w:r w:rsidR="006A0337" w:rsidRPr="009135B9">
        <w:rPr>
          <w:rFonts w:ascii="Times New Roman" w:hAnsi="Times New Roman"/>
        </w:rPr>
        <w:t>attack</w:t>
      </w:r>
      <w:r w:rsidR="006A0337">
        <w:rPr>
          <w:rFonts w:ascii="Times New Roman" w:hAnsi="Times New Roman"/>
        </w:rPr>
        <w:t xml:space="preserve">, however, </w:t>
      </w:r>
      <w:r w:rsidR="006A0337" w:rsidRPr="009135B9">
        <w:rPr>
          <w:rFonts w:ascii="Times New Roman" w:hAnsi="Times New Roman"/>
        </w:rPr>
        <w:t xml:space="preserve"> revealed </w:t>
      </w:r>
      <w:r w:rsidR="006A0337">
        <w:rPr>
          <w:rFonts w:ascii="Times New Roman" w:hAnsi="Times New Roman"/>
        </w:rPr>
        <w:t>the Vietnamese determination to win and it created more popular</w:t>
      </w:r>
      <w:r w:rsidR="00D43918">
        <w:rPr>
          <w:rFonts w:ascii="Times New Roman" w:hAnsi="Times New Roman"/>
        </w:rPr>
        <w:t xml:space="preserve"> support for the resistance. </w:t>
      </w:r>
      <w:r w:rsidR="006A0337" w:rsidRPr="009135B9">
        <w:rPr>
          <w:rFonts w:ascii="Times New Roman" w:hAnsi="Times New Roman"/>
        </w:rPr>
        <w:t xml:space="preserve">Furthermore, it created a decline of </w:t>
      </w:r>
      <w:r w:rsidR="00D43918">
        <w:rPr>
          <w:rFonts w:ascii="Times New Roman" w:hAnsi="Times New Roman"/>
        </w:rPr>
        <w:t>support for the war with  the American public</w:t>
      </w:r>
      <w:r w:rsidR="006A0337" w:rsidRPr="009135B9">
        <w:rPr>
          <w:rFonts w:ascii="Times New Roman" w:hAnsi="Times New Roman"/>
        </w:rPr>
        <w:t xml:space="preserve">. </w:t>
      </w:r>
      <w:r w:rsidR="006A0337" w:rsidRPr="00D43918">
        <w:rPr>
          <w:rFonts w:ascii="Times New Roman" w:hAnsi="Times New Roman"/>
          <w:b/>
        </w:rPr>
        <w:t xml:space="preserve">Support in the war in 1965 was 52 percent and by1968 it declined to only 32 percent. </w:t>
      </w:r>
      <w:r w:rsidR="00D43918">
        <w:rPr>
          <w:rFonts w:ascii="Times New Roman" w:hAnsi="Times New Roman"/>
          <w:b/>
        </w:rPr>
        <w:t>(FOOTNOTE)</w:t>
      </w:r>
    </w:p>
    <w:p w:rsidR="006A0337" w:rsidRDefault="006A0337" w:rsidP="006A0337">
      <w:pPr>
        <w:spacing w:line="360" w:lineRule="auto"/>
        <w:rPr>
          <w:rFonts w:ascii="Times New Roman" w:hAnsi="Times New Roman"/>
        </w:rPr>
      </w:pPr>
      <w:r w:rsidRPr="009135B9">
        <w:rPr>
          <w:rFonts w:ascii="Times New Roman" w:hAnsi="Times New Roman"/>
        </w:rPr>
        <w:tab/>
      </w:r>
      <w:r>
        <w:rPr>
          <w:rFonts w:ascii="Times New Roman" w:hAnsi="Times New Roman"/>
        </w:rPr>
        <w:t>Another event in 1968 served to undermine the war effort and its publicly stated goal of winning the hearts and minds of the Vietname</w:t>
      </w:r>
      <w:r w:rsidR="00D43918">
        <w:rPr>
          <w:rFonts w:ascii="Times New Roman" w:hAnsi="Times New Roman"/>
        </w:rPr>
        <w:t>se people.  This second event was</w:t>
      </w:r>
      <w:r>
        <w:rPr>
          <w:rFonts w:ascii="Times New Roman" w:hAnsi="Times New Roman"/>
        </w:rPr>
        <w:t xml:space="preserve"> the </w:t>
      </w:r>
      <w:smartTag w:uri="urn:schemas-microsoft-com:office:smarttags" w:element="place">
        <w:r>
          <w:rPr>
            <w:rFonts w:ascii="Times New Roman" w:hAnsi="Times New Roman"/>
          </w:rPr>
          <w:t>My Lai</w:t>
        </w:r>
      </w:smartTag>
      <w:r>
        <w:rPr>
          <w:rFonts w:ascii="Times New Roman" w:hAnsi="Times New Roman"/>
        </w:rPr>
        <w:t xml:space="preserve"> massacre and was an example, not an exception, of consequences of the “search and destroy” missions. QUOTE ZINN</w:t>
      </w:r>
      <w:r w:rsidR="00D43918">
        <w:rPr>
          <w:rFonts w:ascii="Times New Roman" w:hAnsi="Times New Roman"/>
        </w:rPr>
        <w:t xml:space="preserve"> ALSO TIGER FORCE</w:t>
      </w:r>
      <w:r>
        <w:rPr>
          <w:rFonts w:ascii="Times New Roman" w:hAnsi="Times New Roman"/>
        </w:rPr>
        <w:t>.   Withi</w:t>
      </w:r>
      <w:r w:rsidR="00D43918">
        <w:rPr>
          <w:rFonts w:ascii="Times New Roman" w:hAnsi="Times New Roman"/>
        </w:rPr>
        <w:t>n a twenty-four hour period, five hundred non-combatant</w:t>
      </w:r>
      <w:r>
        <w:rPr>
          <w:rFonts w:ascii="Times New Roman" w:hAnsi="Times New Roman"/>
        </w:rPr>
        <w:t xml:space="preserve"> villagers</w:t>
      </w:r>
      <w:r w:rsidR="00D43918">
        <w:rPr>
          <w:rFonts w:ascii="Times New Roman" w:hAnsi="Times New Roman"/>
        </w:rPr>
        <w:t xml:space="preserve">, women, children, and elderly,  were killed by </w:t>
      </w:r>
      <w:smartTag w:uri="urn:schemas-microsoft-com:office:smarttags" w:element="country-region">
        <w:smartTag w:uri="urn:schemas-microsoft-com:office:smarttags" w:element="place">
          <w:r w:rsidR="00D43918">
            <w:rPr>
              <w:rFonts w:ascii="Times New Roman" w:hAnsi="Times New Roman"/>
            </w:rPr>
            <w:t>U.S.</w:t>
          </w:r>
        </w:smartTag>
      </w:smartTag>
      <w:r w:rsidR="00D43918">
        <w:rPr>
          <w:rFonts w:ascii="Times New Roman" w:hAnsi="Times New Roman"/>
        </w:rPr>
        <w:t xml:space="preserve"> forces engaged in a ‘search and destroy”</w:t>
      </w:r>
      <w:r>
        <w:rPr>
          <w:rFonts w:ascii="Times New Roman" w:hAnsi="Times New Roman"/>
        </w:rPr>
        <w:t xml:space="preserve">. </w:t>
      </w:r>
      <w:r w:rsidR="00D43918">
        <w:rPr>
          <w:rFonts w:ascii="Times New Roman" w:hAnsi="Times New Roman"/>
        </w:rPr>
        <w:t>N</w:t>
      </w:r>
      <w:r w:rsidRPr="009135B9">
        <w:rPr>
          <w:rFonts w:ascii="Times New Roman" w:hAnsi="Times New Roman"/>
        </w:rPr>
        <w:t>ews of the massacre was not revealed in the American press until November 1969. News of the My Lai Massacre created further decline for support from GIs and the American public.</w:t>
      </w:r>
    </w:p>
    <w:p w:rsidR="006A0337" w:rsidRPr="00D43918" w:rsidRDefault="006A0337" w:rsidP="006A0337">
      <w:pPr>
        <w:spacing w:line="360" w:lineRule="auto"/>
        <w:rPr>
          <w:rFonts w:ascii="Times New Roman" w:hAnsi="Times New Roman"/>
          <w:b/>
        </w:rPr>
      </w:pPr>
      <w:r>
        <w:rPr>
          <w:rFonts w:ascii="Times New Roman" w:hAnsi="Times New Roman"/>
        </w:rPr>
        <w:tab/>
        <w:t>[</w:t>
      </w:r>
      <w:r w:rsidRPr="00D43918">
        <w:rPr>
          <w:rFonts w:ascii="Times New Roman" w:hAnsi="Times New Roman"/>
          <w:b/>
        </w:rPr>
        <w:t xml:space="preserve">The story of the massacre was revealed in May 1968 in two French newspapers and another published by the North Vietnamese delegation to the peace talks in </w:t>
      </w:r>
      <w:smartTag w:uri="urn:schemas-microsoft-com:office:smarttags" w:element="place">
        <w:smartTag w:uri="urn:schemas-microsoft-com:office:smarttags" w:element="City">
          <w:r w:rsidRPr="00D43918">
            <w:rPr>
              <w:rFonts w:ascii="Times New Roman" w:hAnsi="Times New Roman"/>
              <w:b/>
            </w:rPr>
            <w:t>Paris</w:t>
          </w:r>
        </w:smartTag>
      </w:smartTag>
      <w:r w:rsidRPr="00D43918">
        <w:rPr>
          <w:rFonts w:ascii="Times New Roman" w:hAnsi="Times New Roman"/>
          <w:b/>
        </w:rPr>
        <w:t xml:space="preserve">. The American press did not pay any attention, except for </w:t>
      </w:r>
      <w:smartTag w:uri="urn:schemas-microsoft-com:office:smarttags" w:element="City">
        <w:r w:rsidRPr="00D43918">
          <w:rPr>
            <w:rFonts w:ascii="Times New Roman" w:hAnsi="Times New Roman"/>
            <w:b/>
          </w:rPr>
          <w:t>Seymour</w:t>
        </w:r>
      </w:smartTag>
      <w:r w:rsidRPr="00D43918">
        <w:rPr>
          <w:rFonts w:ascii="Times New Roman" w:hAnsi="Times New Roman"/>
          <w:b/>
        </w:rPr>
        <w:t xml:space="preserve"> Hersh, then working for an anti-war newspaper agency in </w:t>
      </w:r>
      <w:smartTag w:uri="urn:schemas-microsoft-com:office:smarttags" w:element="place">
        <w:r w:rsidRPr="00D43918">
          <w:rPr>
            <w:rFonts w:ascii="Times New Roman" w:hAnsi="Times New Roman"/>
            <w:b/>
          </w:rPr>
          <w:t>Southeast Asia</w:t>
        </w:r>
      </w:smartTag>
      <w:r w:rsidRPr="00D43918">
        <w:rPr>
          <w:rFonts w:ascii="Times New Roman" w:hAnsi="Times New Roman"/>
          <w:b/>
        </w:rPr>
        <w:t>, wrote about the massacre.]FOOTNOTE The only person convicted for the mass murder was platoon leader Lieutenant William Calley, a low ranking officer. His sentence was reduced to only three years in house arrest.]</w:t>
      </w:r>
      <w:smartTag w:uri="urn:schemas-microsoft-com:office:smarttags" w:element="place">
        <w:smartTag w:uri="urn:schemas-microsoft-com:office:smarttags" w:element="State">
          <w:r w:rsidR="00D43918">
            <w:rPr>
              <w:rFonts w:ascii="Times New Roman" w:hAnsi="Times New Roman"/>
              <w:b/>
            </w:rPr>
            <w:t>AL</w:t>
          </w:r>
        </w:smartTag>
      </w:smartTag>
      <w:r w:rsidR="00D43918">
        <w:rPr>
          <w:rFonts w:ascii="Times New Roman" w:hAnsi="Times New Roman"/>
          <w:b/>
        </w:rPr>
        <w:t>L OF THIS SHOULD BE FOOTNOTE</w:t>
      </w:r>
    </w:p>
    <w:p w:rsidR="006A0337" w:rsidRPr="009135B9" w:rsidRDefault="006A0337" w:rsidP="006A0337">
      <w:pPr>
        <w:spacing w:line="360" w:lineRule="auto"/>
        <w:rPr>
          <w:rFonts w:ascii="Times New Roman" w:hAnsi="Times New Roman"/>
        </w:rPr>
      </w:pPr>
      <w:r w:rsidRPr="009135B9">
        <w:rPr>
          <w:rFonts w:ascii="Times New Roman" w:hAnsi="Times New Roman"/>
        </w:rPr>
        <w:tab/>
      </w:r>
      <w:r w:rsidR="008C48F9">
        <w:rPr>
          <w:rFonts w:ascii="Times New Roman" w:hAnsi="Times New Roman"/>
        </w:rPr>
        <w:t xml:space="preserve">There was not only the growing public disenchantment with the war; there was a growing disenchantment with the war among the American governing class. </w:t>
      </w:r>
      <w:r w:rsidRPr="009135B9">
        <w:rPr>
          <w:rFonts w:ascii="Times New Roman" w:hAnsi="Times New Roman"/>
        </w:rPr>
        <w:t>Clark Cl</w:t>
      </w:r>
      <w:r w:rsidR="008C48F9">
        <w:rPr>
          <w:rFonts w:ascii="Times New Roman" w:hAnsi="Times New Roman"/>
        </w:rPr>
        <w:t>ifford, WHOSE SEC OF DEF AND WHEN</w:t>
      </w:r>
      <w:r w:rsidRPr="009135B9">
        <w:rPr>
          <w:rFonts w:ascii="Times New Roman" w:hAnsi="Times New Roman"/>
        </w:rPr>
        <w:t>, stated, “I could not find out when the war was going to end: I could not find out the manner in which it was going to end. I could not find out whether the new requests for men and equipment was going to be enough, or whether it would take more and, if more, how much…All I had was the statement, given with too little self-assurance to be comforting, that if we persisted for an indeterminate length of time, the enemy would choose not to go on.”</w:t>
      </w:r>
      <w:r>
        <w:rPr>
          <w:rFonts w:ascii="Times New Roman" w:hAnsi="Times New Roman"/>
        </w:rPr>
        <w:t>(CITATION)</w:t>
      </w:r>
    </w:p>
    <w:p w:rsidR="006A0337" w:rsidRPr="009135B9" w:rsidRDefault="006A0337" w:rsidP="006A0337">
      <w:pPr>
        <w:spacing w:line="360" w:lineRule="auto"/>
        <w:outlineLvl w:val="0"/>
        <w:rPr>
          <w:rFonts w:ascii="Times New Roman" w:hAnsi="Times New Roman"/>
        </w:rPr>
      </w:pPr>
    </w:p>
    <w:p w:rsidR="006A0337" w:rsidRDefault="006A0337" w:rsidP="006A0337">
      <w:pPr>
        <w:spacing w:line="360" w:lineRule="auto"/>
        <w:outlineLvl w:val="0"/>
        <w:rPr>
          <w:rFonts w:ascii="Times New Roman" w:hAnsi="Times New Roman"/>
        </w:rPr>
      </w:pPr>
      <w:r>
        <w:rPr>
          <w:rFonts w:ascii="Times New Roman" w:hAnsi="Times New Roman"/>
        </w:rPr>
        <w:t>Vietnamization</w:t>
      </w:r>
    </w:p>
    <w:p w:rsidR="006A0337" w:rsidRPr="00734B3A" w:rsidRDefault="006A0337" w:rsidP="006A0337">
      <w:pPr>
        <w:spacing w:line="360" w:lineRule="auto"/>
        <w:outlineLvl w:val="0"/>
        <w:rPr>
          <w:rFonts w:ascii="Times New Roman" w:hAnsi="Times New Roman"/>
        </w:rPr>
      </w:pPr>
    </w:p>
    <w:p w:rsidR="006A0337" w:rsidRDefault="006A0337" w:rsidP="006A0337">
      <w:pPr>
        <w:spacing w:line="360" w:lineRule="auto"/>
        <w:rPr>
          <w:rFonts w:ascii="Times New Roman" w:hAnsi="Times New Roman"/>
        </w:rPr>
      </w:pPr>
      <w:r>
        <w:rPr>
          <w:rFonts w:ascii="Times New Roman" w:hAnsi="Times New Roman"/>
        </w:rPr>
        <w:tab/>
        <w:t>In 1969, Richard</w:t>
      </w:r>
      <w:r w:rsidRPr="009135B9">
        <w:rPr>
          <w:rFonts w:ascii="Times New Roman" w:hAnsi="Times New Roman"/>
        </w:rPr>
        <w:t xml:space="preserve"> Nixon became the 37</w:t>
      </w:r>
      <w:r w:rsidRPr="009135B9">
        <w:rPr>
          <w:rFonts w:ascii="Times New Roman" w:hAnsi="Times New Roman"/>
          <w:vertAlign w:val="superscript"/>
        </w:rPr>
        <w:t>th</w:t>
      </w:r>
      <w:r>
        <w:rPr>
          <w:rFonts w:ascii="Times New Roman" w:hAnsi="Times New Roman"/>
        </w:rPr>
        <w:t xml:space="preserve"> P</w:t>
      </w:r>
      <w:r w:rsidRPr="009135B9">
        <w:rPr>
          <w:rFonts w:ascii="Times New Roman" w:hAnsi="Times New Roman"/>
        </w:rPr>
        <w:t xml:space="preserve">resident of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His campaign promise was to “end the war [in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and win the peace.” </w:t>
      </w:r>
      <w:r>
        <w:rPr>
          <w:rFonts w:ascii="Times New Roman" w:hAnsi="Times New Roman"/>
        </w:rPr>
        <w:t xml:space="preserve">Nixon’s plan to end the war was called </w:t>
      </w:r>
      <w:r w:rsidRPr="009135B9">
        <w:rPr>
          <w:rFonts w:ascii="Times New Roman" w:hAnsi="Times New Roman"/>
        </w:rPr>
        <w:t xml:space="preserve">Vietnamization. </w:t>
      </w:r>
      <w:r>
        <w:rPr>
          <w:rFonts w:ascii="Times New Roman" w:hAnsi="Times New Roman"/>
        </w:rPr>
        <w:t xml:space="preserve"> His stated goal was </w:t>
      </w:r>
      <w:r w:rsidR="00645E08">
        <w:rPr>
          <w:rFonts w:ascii="Times New Roman" w:hAnsi="Times New Roman"/>
        </w:rPr>
        <w:t xml:space="preserve">to </w:t>
      </w:r>
      <w:r w:rsidR="004B20E7">
        <w:rPr>
          <w:rFonts w:ascii="Times New Roman" w:hAnsi="Times New Roman"/>
        </w:rPr>
        <w:t xml:space="preserve">withdraw </w:t>
      </w:r>
      <w:smartTag w:uri="urn:schemas-microsoft-com:office:smarttags" w:element="country-region">
        <w:r w:rsidR="004B20E7">
          <w:rPr>
            <w:rFonts w:ascii="Times New Roman" w:hAnsi="Times New Roman"/>
          </w:rPr>
          <w:t>U.S.</w:t>
        </w:r>
      </w:smartTag>
      <w:r w:rsidR="004B20E7">
        <w:rPr>
          <w:rFonts w:ascii="Times New Roman" w:hAnsi="Times New Roman"/>
        </w:rPr>
        <w:t xml:space="preserve"> troops and </w:t>
      </w:r>
      <w:r>
        <w:rPr>
          <w:rFonts w:ascii="Times New Roman" w:hAnsi="Times New Roman"/>
        </w:rPr>
        <w:t>to</w:t>
      </w:r>
      <w:r w:rsidR="008C48F9">
        <w:rPr>
          <w:rFonts w:ascii="Times New Roman" w:hAnsi="Times New Roman"/>
        </w:rPr>
        <w:t xml:space="preserve"> turn the fighting of the war over to ARVN forces that were stron</w:t>
      </w:r>
      <w:r w:rsidR="004B20E7">
        <w:rPr>
          <w:rFonts w:ascii="Times New Roman" w:hAnsi="Times New Roman"/>
        </w:rPr>
        <w:t xml:space="preserve">g enough to defend </w:t>
      </w:r>
      <w:r w:rsidR="00645E08">
        <w:rPr>
          <w:rFonts w:ascii="Times New Roman" w:hAnsi="Times New Roman"/>
        </w:rPr>
        <w:t xml:space="preserve">the </w:t>
      </w:r>
      <w:smartTag w:uri="urn:schemas-microsoft-com:office:smarttags" w:element="place">
        <w:r w:rsidR="004B20E7">
          <w:rPr>
            <w:rFonts w:ascii="Times New Roman" w:hAnsi="Times New Roman"/>
          </w:rPr>
          <w:t>Saigon</w:t>
        </w:r>
      </w:smartTag>
      <w:r w:rsidR="004B20E7">
        <w:rPr>
          <w:rFonts w:ascii="Times New Roman" w:hAnsi="Times New Roman"/>
        </w:rPr>
        <w:t xml:space="preserve"> government</w:t>
      </w:r>
      <w:r>
        <w:rPr>
          <w:rFonts w:ascii="Times New Roman" w:hAnsi="Times New Roman"/>
        </w:rPr>
        <w:t xml:space="preserve">.  </w:t>
      </w:r>
      <w:r w:rsidRPr="009135B9">
        <w:rPr>
          <w:rFonts w:ascii="Times New Roman" w:hAnsi="Times New Roman"/>
        </w:rPr>
        <w:t xml:space="preserve">In the fall of 1969, Nixon asked for public support of the new policy, “To you, the great silent majority of my fellow Americans—I ask for your support. Let us be united for peace. Let us be united against defeat. Because let us understand: </w:t>
      </w:r>
      <w:smartTag w:uri="urn:schemas-microsoft-com:office:smarttags" w:element="country-region">
        <w:r w:rsidRPr="009135B9">
          <w:rPr>
            <w:rFonts w:ascii="Times New Roman" w:hAnsi="Times New Roman"/>
          </w:rPr>
          <w:t>North Vietnam</w:t>
        </w:r>
      </w:smartTag>
      <w:r w:rsidRPr="009135B9">
        <w:rPr>
          <w:rFonts w:ascii="Times New Roman" w:hAnsi="Times New Roman"/>
        </w:rPr>
        <w:t xml:space="preserve"> cannot defeat or humiliate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Only Americans can do that.”</w:t>
      </w:r>
      <w:r w:rsidR="004B20E7">
        <w:rPr>
          <w:rFonts w:ascii="Times New Roman" w:hAnsi="Times New Roman"/>
        </w:rPr>
        <w:t xml:space="preserve">(CITATION </w:t>
      </w:r>
      <w:r w:rsidR="00645E08">
        <w:rPr>
          <w:rFonts w:ascii="Times New Roman" w:hAnsi="Times New Roman"/>
        </w:rPr>
        <w:t>BUT NOT REALLY AN APT</w:t>
      </w:r>
      <w:r w:rsidR="004B20E7">
        <w:rPr>
          <w:rFonts w:ascii="Times New Roman" w:hAnsi="Times New Roman"/>
        </w:rPr>
        <w:t xml:space="preserve"> QUOTE).  </w:t>
      </w:r>
    </w:p>
    <w:p w:rsidR="00645E08" w:rsidRDefault="004B20E7" w:rsidP="006A0337">
      <w:pPr>
        <w:spacing w:line="360" w:lineRule="auto"/>
        <w:rPr>
          <w:rFonts w:ascii="Times New Roman" w:hAnsi="Times New Roman"/>
        </w:rPr>
      </w:pPr>
      <w:r>
        <w:rPr>
          <w:rFonts w:ascii="Times New Roman" w:hAnsi="Times New Roman"/>
        </w:rPr>
        <w:tab/>
        <w:t xml:space="preserve">According to Howard Zinn, the reality of </w:t>
      </w:r>
      <w:smartTag w:uri="urn:schemas-microsoft-com:office:smarttags" w:element="place">
        <w:smartTag w:uri="urn:schemas-microsoft-com:office:smarttags" w:element="country-region">
          <w:r>
            <w:rPr>
              <w:rFonts w:ascii="Times New Roman" w:hAnsi="Times New Roman"/>
            </w:rPr>
            <w:t>Vietnam</w:t>
          </w:r>
        </w:smartTag>
      </w:smartTag>
      <w:r w:rsidR="008171A7">
        <w:rPr>
          <w:rFonts w:ascii="Times New Roman" w:hAnsi="Times New Roman"/>
        </w:rPr>
        <w:t>ization was quite different tha</w:t>
      </w:r>
      <w:r w:rsidR="00645E08">
        <w:rPr>
          <w:rFonts w:ascii="Times New Roman" w:hAnsi="Times New Roman"/>
        </w:rPr>
        <w:t>n</w:t>
      </w:r>
      <w:r>
        <w:rPr>
          <w:rFonts w:ascii="Times New Roman" w:hAnsi="Times New Roman"/>
        </w:rPr>
        <w:t xml:space="preserve"> the stated goal.  It was true, according to Zinn, that the goal was to withdraw </w:t>
      </w:r>
      <w:smartTag w:uri="urn:schemas-microsoft-com:office:smarttags" w:element="country-region">
        <w:r>
          <w:rPr>
            <w:rFonts w:ascii="Times New Roman" w:hAnsi="Times New Roman"/>
          </w:rPr>
          <w:t>U.S.</w:t>
        </w:r>
      </w:smartTag>
      <w:r>
        <w:rPr>
          <w:rFonts w:ascii="Times New Roman" w:hAnsi="Times New Roman"/>
        </w:rPr>
        <w:t xml:space="preserve"> troops from </w:t>
      </w:r>
      <w:smartTag w:uri="urn:schemas-microsoft-com:office:smarttags" w:element="country-region">
        <w:smartTag w:uri="urn:schemas-microsoft-com:office:smarttags" w:element="place">
          <w:r>
            <w:rPr>
              <w:rFonts w:ascii="Times New Roman" w:hAnsi="Times New Roman"/>
            </w:rPr>
            <w:t>Vietnam</w:t>
          </w:r>
        </w:smartTag>
      </w:smartTag>
      <w:r>
        <w:rPr>
          <w:rFonts w:ascii="Times New Roman" w:hAnsi="Times New Roman"/>
        </w:rPr>
        <w:t xml:space="preserve"> and turn the ground fighting over to ARVN, but </w:t>
      </w:r>
      <w:r w:rsidR="008171A7">
        <w:rPr>
          <w:rFonts w:ascii="Times New Roman" w:hAnsi="Times New Roman"/>
        </w:rPr>
        <w:t>this was mainly to end the most unpopular aspect of the war, and regain support for the war at home.  The</w:t>
      </w:r>
      <w:r w:rsidR="00645E08">
        <w:rPr>
          <w:rFonts w:ascii="Times New Roman" w:hAnsi="Times New Roman"/>
        </w:rPr>
        <w:t xml:space="preserve"> reality was that the </w:t>
      </w:r>
      <w:r w:rsidR="008171A7">
        <w:rPr>
          <w:rFonts w:ascii="Times New Roman" w:hAnsi="Times New Roman"/>
        </w:rPr>
        <w:t xml:space="preserve"> </w:t>
      </w:r>
      <w:smartTag w:uri="urn:schemas-microsoft-com:office:smarttags" w:element="country-region">
        <w:r>
          <w:rPr>
            <w:rFonts w:ascii="Times New Roman" w:hAnsi="Times New Roman"/>
          </w:rPr>
          <w:t>U.S.</w:t>
        </w:r>
      </w:smartTag>
      <w:r>
        <w:rPr>
          <w:rFonts w:ascii="Times New Roman" w:hAnsi="Times New Roman"/>
        </w:rPr>
        <w:t xml:space="preserve"> </w:t>
      </w:r>
      <w:r w:rsidR="008171A7">
        <w:rPr>
          <w:rFonts w:ascii="Times New Roman" w:hAnsi="Times New Roman"/>
        </w:rPr>
        <w:t xml:space="preserve">continued its </w:t>
      </w:r>
      <w:r>
        <w:rPr>
          <w:rFonts w:ascii="Times New Roman" w:hAnsi="Times New Roman"/>
        </w:rPr>
        <w:t>economic, political and military support</w:t>
      </w:r>
      <w:r w:rsidR="008171A7">
        <w:rPr>
          <w:rFonts w:ascii="Times New Roman" w:hAnsi="Times New Roman"/>
        </w:rPr>
        <w:t>, training, weapons, and advising</w:t>
      </w:r>
      <w:r w:rsidR="00645E08">
        <w:rPr>
          <w:rFonts w:ascii="Times New Roman" w:hAnsi="Times New Roman"/>
        </w:rPr>
        <w:t>,</w:t>
      </w:r>
      <w:r>
        <w:rPr>
          <w:rFonts w:ascii="Times New Roman" w:hAnsi="Times New Roman"/>
        </w:rPr>
        <w:t xml:space="preserve"> for the </w:t>
      </w:r>
      <w:smartTag w:uri="urn:schemas-microsoft-com:office:smarttags" w:element="place">
        <w:r>
          <w:rPr>
            <w:rFonts w:ascii="Times New Roman" w:hAnsi="Times New Roman"/>
          </w:rPr>
          <w:t>Saigon</w:t>
        </w:r>
      </w:smartTag>
      <w:r w:rsidR="008171A7">
        <w:rPr>
          <w:rFonts w:ascii="Times New Roman" w:hAnsi="Times New Roman"/>
        </w:rPr>
        <w:t xml:space="preserve"> government</w:t>
      </w:r>
      <w:r w:rsidR="00645E08">
        <w:rPr>
          <w:rFonts w:ascii="Times New Roman" w:hAnsi="Times New Roman"/>
        </w:rPr>
        <w:t xml:space="preserve"> (and continued it until the very end, 1975).</w:t>
      </w:r>
      <w:r w:rsidR="008171A7">
        <w:rPr>
          <w:rFonts w:ascii="Times New Roman" w:hAnsi="Times New Roman"/>
        </w:rPr>
        <w:t xml:space="preserve">  But </w:t>
      </w:r>
      <w:smartTag w:uri="urn:schemas-microsoft-com:office:smarttags" w:element="country-region">
        <w:r w:rsidR="008171A7">
          <w:rPr>
            <w:rFonts w:ascii="Times New Roman" w:hAnsi="Times New Roman"/>
          </w:rPr>
          <w:t>Vietnam</w:t>
        </w:r>
      </w:smartTag>
      <w:r w:rsidR="008171A7">
        <w:rPr>
          <w:rFonts w:ascii="Times New Roman" w:hAnsi="Times New Roman"/>
        </w:rPr>
        <w:t xml:space="preserve">ization was really a a plan to win the war by increased bombing, and not just </w:t>
      </w:r>
      <w:r w:rsidR="00645E08">
        <w:rPr>
          <w:rFonts w:ascii="Times New Roman" w:hAnsi="Times New Roman"/>
        </w:rPr>
        <w:t xml:space="preserve">increased </w:t>
      </w:r>
      <w:r w:rsidR="008171A7">
        <w:rPr>
          <w:rFonts w:ascii="Times New Roman" w:hAnsi="Times New Roman"/>
        </w:rPr>
        <w:t xml:space="preserve">bombing of </w:t>
      </w:r>
      <w:smartTag w:uri="urn:schemas-microsoft-com:office:smarttags" w:element="country-region">
        <w:r w:rsidR="008171A7">
          <w:rPr>
            <w:rFonts w:ascii="Times New Roman" w:hAnsi="Times New Roman"/>
          </w:rPr>
          <w:t>North Vietnam</w:t>
        </w:r>
      </w:smartTag>
      <w:r w:rsidR="00645E08">
        <w:rPr>
          <w:rFonts w:ascii="Times New Roman" w:hAnsi="Times New Roman"/>
        </w:rPr>
        <w:t>, but expanded bombing and expanded ground military operations</w:t>
      </w:r>
      <w:r w:rsidR="008171A7">
        <w:rPr>
          <w:rFonts w:ascii="Times New Roman" w:hAnsi="Times New Roman"/>
        </w:rPr>
        <w:t xml:space="preserve"> into adjoining countries.  </w:t>
      </w:r>
    </w:p>
    <w:p w:rsidR="004B20E7" w:rsidRDefault="008171A7" w:rsidP="00F67E2C">
      <w:pPr>
        <w:spacing w:line="360" w:lineRule="auto"/>
        <w:ind w:firstLine="720"/>
        <w:rPr>
          <w:rFonts w:ascii="Times New Roman" w:hAnsi="Times New Roman"/>
        </w:rPr>
      </w:pPr>
      <w:r>
        <w:rPr>
          <w:rFonts w:ascii="Times New Roman" w:hAnsi="Times New Roman"/>
        </w:rPr>
        <w:t xml:space="preserve">In early 1970, the </w:t>
      </w:r>
      <w:smartTag w:uri="urn:schemas-microsoft-com:office:smarttags" w:element="country-region">
        <w:r>
          <w:rPr>
            <w:rFonts w:ascii="Times New Roman" w:hAnsi="Times New Roman"/>
          </w:rPr>
          <w:t>U.S.</w:t>
        </w:r>
      </w:smartTag>
      <w:r>
        <w:rPr>
          <w:rFonts w:ascii="Times New Roman" w:hAnsi="Times New Roman"/>
        </w:rPr>
        <w:t xml:space="preserve"> began bombing </w:t>
      </w:r>
      <w:smartTag w:uri="urn:schemas-microsoft-com:office:smarttags" w:element="country-region">
        <w:r>
          <w:rPr>
            <w:rFonts w:ascii="Times New Roman" w:hAnsi="Times New Roman"/>
          </w:rPr>
          <w:t>Cambodia</w:t>
        </w:r>
      </w:smartTag>
      <w:r>
        <w:rPr>
          <w:rFonts w:ascii="Times New Roman" w:hAnsi="Times New Roman"/>
        </w:rPr>
        <w:t xml:space="preserve"> and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troops also invaded it.  In 1971, the </w:t>
      </w:r>
      <w:smartTag w:uri="urn:schemas-microsoft-com:office:smarttags" w:element="country-region">
        <w:r>
          <w:rPr>
            <w:rFonts w:ascii="Times New Roman" w:hAnsi="Times New Roman"/>
          </w:rPr>
          <w:t>U.S.</w:t>
        </w:r>
      </w:smartTag>
      <w:r>
        <w:rPr>
          <w:rFonts w:ascii="Times New Roman" w:hAnsi="Times New Roman"/>
        </w:rPr>
        <w:t xml:space="preserve"> expanded bombing into </w:t>
      </w:r>
      <w:smartTag w:uri="urn:schemas-microsoft-com:office:smarttags" w:element="country-region">
        <w:smartTag w:uri="urn:schemas-microsoft-com:office:smarttags" w:element="place">
          <w:r>
            <w:rPr>
              <w:rFonts w:ascii="Times New Roman" w:hAnsi="Times New Roman"/>
            </w:rPr>
            <w:t>Laos</w:t>
          </w:r>
        </w:smartTag>
      </w:smartTag>
      <w:r>
        <w:rPr>
          <w:rFonts w:ascii="Times New Roman" w:hAnsi="Times New Roman"/>
        </w:rPr>
        <w:t xml:space="preserve"> and supported an ARVN invasion of that country.  Both of these ventures ended in </w:t>
      </w:r>
      <w:r w:rsidR="00F67E2C">
        <w:rPr>
          <w:rFonts w:ascii="Times New Roman" w:hAnsi="Times New Roman"/>
        </w:rPr>
        <w:t xml:space="preserve">military and public relations </w:t>
      </w:r>
      <w:r>
        <w:rPr>
          <w:rFonts w:ascii="Times New Roman" w:hAnsi="Times New Roman"/>
        </w:rPr>
        <w:t>failure.  By 1973, the U.S was forced to admit</w:t>
      </w:r>
      <w:r w:rsidR="00645E08">
        <w:rPr>
          <w:rFonts w:ascii="Times New Roman" w:hAnsi="Times New Roman"/>
        </w:rPr>
        <w:t xml:space="preserve"> that it was unable to win the war and agreed to a settlement.  The Saigon government, however, refused to accept the settlement and the </w:t>
      </w:r>
      <w:smartTag w:uri="urn:schemas-microsoft-com:office:smarttags" w:element="country-region">
        <w:r w:rsidR="00645E08">
          <w:rPr>
            <w:rFonts w:ascii="Times New Roman" w:hAnsi="Times New Roman"/>
          </w:rPr>
          <w:t>U.S.</w:t>
        </w:r>
      </w:smartTag>
      <w:r w:rsidR="00645E08">
        <w:rPr>
          <w:rFonts w:ascii="Times New Roman" w:hAnsi="Times New Roman"/>
        </w:rPr>
        <w:t xml:space="preserve"> made one last attempt to win the war by bombing </w:t>
      </w:r>
      <w:smartTag w:uri="urn:schemas-microsoft-com:office:smarttags" w:element="City">
        <w:r w:rsidR="00645E08">
          <w:rPr>
            <w:rFonts w:ascii="Times New Roman" w:hAnsi="Times New Roman"/>
          </w:rPr>
          <w:t>Hanoi</w:t>
        </w:r>
      </w:smartTag>
      <w:r w:rsidR="00645E08">
        <w:rPr>
          <w:rFonts w:ascii="Times New Roman" w:hAnsi="Times New Roman"/>
        </w:rPr>
        <w:t xml:space="preserve"> and </w:t>
      </w:r>
      <w:smartTag w:uri="urn:schemas-microsoft-com:office:smarttags" w:element="City">
        <w:smartTag w:uri="urn:schemas-microsoft-com:office:smarttags" w:element="place">
          <w:r w:rsidR="00645E08">
            <w:rPr>
              <w:rFonts w:ascii="Times New Roman" w:hAnsi="Times New Roman"/>
            </w:rPr>
            <w:t>Haiphong</w:t>
          </w:r>
        </w:smartTag>
      </w:smartTag>
      <w:r w:rsidR="00645E08">
        <w:rPr>
          <w:rFonts w:ascii="Times New Roman" w:hAnsi="Times New Roman"/>
        </w:rPr>
        <w:t>.  This was a</w:t>
      </w:r>
      <w:r w:rsidR="00F67E2C">
        <w:rPr>
          <w:rFonts w:ascii="Times New Roman" w:hAnsi="Times New Roman"/>
        </w:rPr>
        <w:t>gain a</w:t>
      </w:r>
      <w:r w:rsidR="00645E08">
        <w:rPr>
          <w:rFonts w:ascii="Times New Roman" w:hAnsi="Times New Roman"/>
        </w:rPr>
        <w:t xml:space="preserve"> military and public opinion failure and </w:t>
      </w:r>
      <w:smartTag w:uri="urn:schemas-microsoft-com:office:smarttags" w:element="PlaceName">
        <w:r w:rsidR="00645E08">
          <w:rPr>
            <w:rFonts w:ascii="Times New Roman" w:hAnsi="Times New Roman"/>
          </w:rPr>
          <w:t>th</w:t>
        </w:r>
      </w:smartTag>
      <w:r w:rsidR="00645E08">
        <w:rPr>
          <w:rFonts w:ascii="Times New Roman" w:hAnsi="Times New Roman"/>
        </w:rPr>
        <w:t xml:space="preserve">e </w:t>
      </w:r>
      <w:smartTag w:uri="urn:schemas-microsoft-com:office:smarttags" w:element="country-region">
        <w:smartTag w:uri="urn:schemas-microsoft-com:office:smarttags" w:element="place">
          <w:r w:rsidR="00645E08">
            <w:rPr>
              <w:rFonts w:ascii="Times New Roman" w:hAnsi="Times New Roman"/>
            </w:rPr>
            <w:t>U.S.</w:t>
          </w:r>
        </w:smartTag>
      </w:smartTag>
      <w:r w:rsidR="00645E08">
        <w:rPr>
          <w:rFonts w:ascii="Times New Roman" w:hAnsi="Times New Roman"/>
        </w:rPr>
        <w:t xml:space="preserve"> </w:t>
      </w:r>
      <w:r w:rsidR="00F67E2C">
        <w:rPr>
          <w:rFonts w:ascii="Times New Roman" w:hAnsi="Times New Roman"/>
        </w:rPr>
        <w:t>was forced to sign</w:t>
      </w:r>
      <w:r w:rsidR="00645E08">
        <w:rPr>
          <w:rFonts w:ascii="Times New Roman" w:hAnsi="Times New Roman"/>
        </w:rPr>
        <w:t xml:space="preserve"> a peace agre</w:t>
      </w:r>
      <w:r w:rsidR="00F67E2C">
        <w:rPr>
          <w:rFonts w:ascii="Times New Roman" w:hAnsi="Times New Roman"/>
        </w:rPr>
        <w:t xml:space="preserve">ement (WHICH SAID WHAT).  The </w:t>
      </w:r>
      <w:smartTag w:uri="urn:schemas-microsoft-com:office:smarttags" w:element="country-region">
        <w:r w:rsidR="00F67E2C">
          <w:rPr>
            <w:rFonts w:ascii="Times New Roman" w:hAnsi="Times New Roman"/>
          </w:rPr>
          <w:t>U.S.</w:t>
        </w:r>
      </w:smartTag>
      <w:r w:rsidR="00F67E2C">
        <w:rPr>
          <w:rFonts w:ascii="Times New Roman" w:hAnsi="Times New Roman"/>
        </w:rPr>
        <w:t xml:space="preserve"> then withdrew its forces and the </w:t>
      </w:r>
      <w:smartTag w:uri="urn:schemas-microsoft-com:office:smarttags" w:element="place">
        <w:r w:rsidR="00F67E2C">
          <w:rPr>
            <w:rFonts w:ascii="Times New Roman" w:hAnsi="Times New Roman"/>
          </w:rPr>
          <w:t>Saigon</w:t>
        </w:r>
      </w:smartTag>
      <w:r w:rsidR="00F67E2C">
        <w:rPr>
          <w:rFonts w:ascii="Times New Roman" w:hAnsi="Times New Roman"/>
        </w:rPr>
        <w:t xml:space="preserve"> government fell in 1975.(Zinn)</w:t>
      </w:r>
    </w:p>
    <w:p w:rsidR="006A0337" w:rsidRDefault="006A0337" w:rsidP="006A0337">
      <w:pPr>
        <w:spacing w:line="360" w:lineRule="auto"/>
        <w:rPr>
          <w:rFonts w:ascii="Times New Roman" w:hAnsi="Times New Roman"/>
        </w:rPr>
      </w:pPr>
    </w:p>
    <w:p w:rsidR="006A0337" w:rsidRDefault="006A0337"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B4080B" w:rsidRDefault="00B4080B" w:rsidP="006A0337">
      <w:pPr>
        <w:spacing w:line="360" w:lineRule="auto"/>
        <w:rPr>
          <w:rFonts w:ascii="Times New Roman" w:hAnsi="Times New Roman"/>
        </w:rPr>
      </w:pPr>
    </w:p>
    <w:p w:rsidR="006A0337" w:rsidRDefault="00B4080B" w:rsidP="006A0337">
      <w:pPr>
        <w:spacing w:line="360" w:lineRule="auto"/>
        <w:rPr>
          <w:rFonts w:ascii="Times New Roman" w:hAnsi="Times New Roman"/>
        </w:rPr>
      </w:pPr>
      <w:r>
        <w:rPr>
          <w:rFonts w:ascii="Times New Roman" w:hAnsi="Times New Roman"/>
        </w:rPr>
        <w:t>Appendix</w:t>
      </w:r>
    </w:p>
    <w:p w:rsidR="006A0337" w:rsidRPr="009135B9" w:rsidRDefault="006A0337" w:rsidP="006A0337">
      <w:pPr>
        <w:spacing w:line="360" w:lineRule="auto"/>
        <w:rPr>
          <w:rFonts w:ascii="Times New Roman" w:hAnsi="Times New Roman"/>
        </w:rPr>
      </w:pPr>
      <w:r w:rsidRPr="009135B9">
        <w:rPr>
          <w:rFonts w:ascii="Times New Roman" w:hAnsi="Times New Roman"/>
        </w:rPr>
        <w:t>In all, 8,744,000 Americans served in the Vietnam War, compared with 4,743,826 who served in World War II.</w:t>
      </w:r>
      <w:r>
        <w:rPr>
          <w:rFonts w:ascii="Times New Roman" w:hAnsi="Times New Roman"/>
        </w:rPr>
        <w:t>CAN’T BE RIGT</w:t>
      </w:r>
      <w:r w:rsidRPr="009135B9">
        <w:rPr>
          <w:rFonts w:ascii="Times New Roman" w:hAnsi="Times New Roman"/>
        </w:rPr>
        <w:t xml:space="preserve"> Over 58,000 troops died or remain missing. </w:t>
      </w:r>
    </w:p>
    <w:p w:rsidR="006A0337" w:rsidRDefault="006A0337" w:rsidP="006A0337">
      <w:pPr>
        <w:spacing w:line="360" w:lineRule="auto"/>
        <w:rPr>
          <w:rFonts w:ascii="Times New Roman" w:hAnsi="Times New Roman"/>
        </w:rPr>
      </w:pPr>
      <w:r>
        <w:rPr>
          <w:rFonts w:ascii="Times New Roman" w:hAnsi="Times New Roman"/>
        </w:rPr>
        <w:tab/>
      </w:r>
      <w:r w:rsidRPr="009135B9">
        <w:rPr>
          <w:rFonts w:ascii="Times New Roman" w:hAnsi="Times New Roman"/>
        </w:rPr>
        <w:t xml:space="preserve">The Pentagon’s final estimate of killed and wounded civilians in </w:t>
      </w:r>
      <w:smartTag w:uri="urn:schemas-microsoft-com:office:smarttags" w:element="country-region">
        <w:smartTag w:uri="urn:schemas-microsoft-com:office:smarttags" w:element="place">
          <w:r w:rsidRPr="009135B9">
            <w:rPr>
              <w:rFonts w:ascii="Times New Roman" w:hAnsi="Times New Roman"/>
            </w:rPr>
            <w:t>South Vietnam</w:t>
          </w:r>
        </w:smartTag>
      </w:smartTag>
      <w:r w:rsidRPr="009135B9">
        <w:rPr>
          <w:rFonts w:ascii="Times New Roman" w:hAnsi="Times New Roman"/>
        </w:rPr>
        <w:t xml:space="preserve"> between 1965-1972 ran from 700,000 to 1,225,000, while Senate numbers was 1,350,000.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Experience) In a seven year period 1965-1971, the area of Indochina, slightly the larger than </w:t>
      </w:r>
      <w:smartTag w:uri="urn:schemas-microsoft-com:office:smarttags" w:element="State">
        <w:r w:rsidRPr="009135B9">
          <w:rPr>
            <w:rFonts w:ascii="Times New Roman" w:hAnsi="Times New Roman"/>
          </w:rPr>
          <w:t>Texas</w:t>
        </w:r>
      </w:smartTag>
      <w:r w:rsidRPr="009135B9">
        <w:rPr>
          <w:rFonts w:ascii="Times New Roman" w:hAnsi="Times New Roman"/>
        </w:rPr>
        <w:t xml:space="preserve">, “was bombardment by a tonnage of munitions amounting to approximately twice the total used by the </w:t>
      </w:r>
      <w:smartTag w:uri="urn:schemas-microsoft-com:office:smarttags" w:element="place">
        <w:smartTag w:uri="urn:schemas-microsoft-com:office:smarttags" w:element="country-region">
          <w:r w:rsidRPr="009135B9">
            <w:rPr>
              <w:rFonts w:ascii="Times New Roman" w:hAnsi="Times New Roman"/>
            </w:rPr>
            <w:t>U.S.</w:t>
          </w:r>
        </w:smartTag>
      </w:smartTag>
      <w:r w:rsidRPr="009135B9">
        <w:rPr>
          <w:rFonts w:ascii="Times New Roman" w:hAnsi="Times New Roman"/>
        </w:rPr>
        <w:t xml:space="preserve"> in all the theater of the World War II.” By the end of the war 21 million bomb crater in </w:t>
      </w:r>
      <w:smartTag w:uri="urn:schemas-microsoft-com:office:smarttags" w:element="country-region">
        <w:smartTag w:uri="urn:schemas-microsoft-com:office:smarttags" w:element="place">
          <w:r w:rsidRPr="009135B9">
            <w:rPr>
              <w:rFonts w:ascii="Times New Roman" w:hAnsi="Times New Roman"/>
            </w:rPr>
            <w:t>south Vietnam</w:t>
          </w:r>
        </w:smartTag>
      </w:smartTag>
      <w:r w:rsidRPr="009135B9">
        <w:rPr>
          <w:rFonts w:ascii="Times New Roman" w:hAnsi="Times New Roman"/>
        </w:rPr>
        <w:t>. 1,200 square miles was bulldozed flat, striped of all life. By 1972, about have of the nation’s rura</w:t>
      </w:r>
      <w:r>
        <w:rPr>
          <w:rFonts w:ascii="Times New Roman" w:hAnsi="Times New Roman"/>
        </w:rPr>
        <w:t>l population had refugee status.</w:t>
      </w:r>
    </w:p>
    <w:p w:rsidR="006A0337" w:rsidRDefault="006A0337" w:rsidP="006A0337">
      <w:pPr>
        <w:spacing w:line="360" w:lineRule="auto"/>
        <w:rPr>
          <w:rFonts w:ascii="Times New Roman" w:hAnsi="Times New Roman"/>
        </w:rPr>
      </w:pPr>
    </w:p>
    <w:p w:rsidR="006A0337" w:rsidRDefault="006A0337" w:rsidP="006A0337">
      <w:pPr>
        <w:spacing w:line="360" w:lineRule="auto"/>
        <w:rPr>
          <w:rFonts w:ascii="Times New Roman" w:hAnsi="Times New Roman"/>
        </w:rPr>
      </w:pPr>
    </w:p>
    <w:p w:rsidR="006A0337" w:rsidRDefault="006A0337" w:rsidP="006A0337">
      <w:pPr>
        <w:spacing w:line="360" w:lineRule="auto"/>
        <w:rPr>
          <w:rFonts w:ascii="Times New Roman" w:hAnsi="Times New Roman"/>
        </w:rPr>
      </w:pPr>
    </w:p>
    <w:p w:rsidR="006A0337" w:rsidRDefault="006A0337" w:rsidP="006A0337">
      <w:pPr>
        <w:spacing w:line="360" w:lineRule="auto"/>
        <w:rPr>
          <w:rFonts w:ascii="Times New Roman" w:hAnsi="Times New Roman"/>
        </w:rPr>
      </w:pPr>
    </w:p>
    <w:p w:rsidR="006A0337" w:rsidRDefault="006A0337" w:rsidP="006A0337">
      <w:pPr>
        <w:spacing w:line="360" w:lineRule="auto"/>
        <w:rPr>
          <w:rFonts w:ascii="Times New Roman" w:hAnsi="Times New Roman"/>
        </w:rPr>
      </w:pPr>
    </w:p>
    <w:p w:rsidR="006A0337" w:rsidRDefault="006A0337" w:rsidP="006A0337">
      <w:pPr>
        <w:spacing w:line="360" w:lineRule="auto"/>
        <w:rPr>
          <w:rFonts w:ascii="Times New Roman" w:hAnsi="Times New Roman"/>
        </w:rPr>
      </w:pPr>
    </w:p>
    <w:p w:rsidR="006A0337" w:rsidRDefault="006A0337" w:rsidP="006A0337">
      <w:pPr>
        <w:spacing w:line="360" w:lineRule="auto"/>
        <w:rPr>
          <w:rFonts w:ascii="Times New Roman" w:hAnsi="Times New Roman"/>
        </w:rPr>
      </w:pPr>
    </w:p>
    <w:p w:rsidR="006A0337" w:rsidRPr="009135B9" w:rsidRDefault="006A0337" w:rsidP="006A0337">
      <w:pPr>
        <w:spacing w:line="360" w:lineRule="auto"/>
        <w:rPr>
          <w:rFonts w:ascii="Times New Roman" w:hAnsi="Times New Roman"/>
        </w:rPr>
      </w:pPr>
      <w:r>
        <w:rPr>
          <w:rFonts w:ascii="Times New Roman" w:hAnsi="Times New Roman"/>
        </w:rPr>
        <w:t xml:space="preserve"> APPENDIX</w:t>
      </w:r>
    </w:p>
    <w:p w:rsidR="006A0337" w:rsidRPr="009135B9" w:rsidRDefault="006A0337" w:rsidP="006A0337">
      <w:pPr>
        <w:spacing w:line="360" w:lineRule="auto"/>
        <w:rPr>
          <w:rFonts w:ascii="Times New Roman" w:hAnsi="Times New Roman"/>
        </w:rPr>
      </w:pPr>
      <w:r w:rsidRPr="009135B9">
        <w:rPr>
          <w:rFonts w:ascii="Times New Roman" w:hAnsi="Times New Roman"/>
        </w:rPr>
        <w:tab/>
      </w:r>
      <w:r>
        <w:rPr>
          <w:rFonts w:ascii="Times New Roman" w:hAnsi="Times New Roman"/>
        </w:rPr>
        <w:t>[</w:t>
      </w:r>
      <w:r w:rsidRPr="009135B9">
        <w:rPr>
          <w:rFonts w:ascii="Times New Roman" w:hAnsi="Times New Roman"/>
        </w:rPr>
        <w:t>Nixon approved Operations Linebacker I and II, the use of B-52 bom</w:t>
      </w:r>
      <w:r>
        <w:rPr>
          <w:rFonts w:ascii="Times New Roman" w:hAnsi="Times New Roman"/>
        </w:rPr>
        <w:t>bers in the N</w:t>
      </w:r>
      <w:r w:rsidRPr="009135B9">
        <w:rPr>
          <w:rFonts w:ascii="Times New Roman" w:hAnsi="Times New Roman"/>
        </w:rPr>
        <w:t xml:space="preserve">orth. Each B-52 carried up to 54,000 pounds of bombs, its combined force could kill people in deep caves and underground shelters. Operation Linebacker II resulted to 20,000 tons of bombs dropped on </w:t>
      </w:r>
      <w:smartTag w:uri="urn:schemas-microsoft-com:office:smarttags" w:element="City">
        <w:r w:rsidRPr="009135B9">
          <w:rPr>
            <w:rFonts w:ascii="Times New Roman" w:hAnsi="Times New Roman"/>
          </w:rPr>
          <w:t>Hanoi</w:t>
        </w:r>
      </w:smartTag>
      <w:r w:rsidRPr="009135B9">
        <w:rPr>
          <w:rFonts w:ascii="Times New Roman" w:hAnsi="Times New Roman"/>
        </w:rPr>
        <w:t xml:space="preserve"> and </w:t>
      </w:r>
      <w:smartTag w:uri="urn:schemas-microsoft-com:office:smarttags" w:element="place">
        <w:smartTag w:uri="urn:schemas-microsoft-com:office:smarttags" w:element="City">
          <w:r w:rsidRPr="009135B9">
            <w:rPr>
              <w:rFonts w:ascii="Times New Roman" w:hAnsi="Times New Roman"/>
            </w:rPr>
            <w:t>Haiphong</w:t>
          </w:r>
        </w:smartTag>
      </w:smartTag>
      <w:r w:rsidRPr="009135B9">
        <w:rPr>
          <w:rFonts w:ascii="Times New Roman" w:hAnsi="Times New Roman"/>
        </w:rPr>
        <w:t xml:space="preserve">. The policy </w:t>
      </w:r>
      <w:r>
        <w:rPr>
          <w:rFonts w:ascii="Times New Roman" w:hAnsi="Times New Roman"/>
        </w:rPr>
        <w:t xml:space="preserve">not only </w:t>
      </w:r>
      <w:r w:rsidRPr="009135B9">
        <w:rPr>
          <w:rFonts w:ascii="Times New Roman" w:hAnsi="Times New Roman"/>
        </w:rPr>
        <w:t xml:space="preserve">did not end the war, it escalated other wars in neighboring countries, </w:t>
      </w:r>
      <w:smartTag w:uri="urn:schemas-microsoft-com:office:smarttags" w:element="country-region">
        <w:r w:rsidRPr="009135B9">
          <w:rPr>
            <w:rFonts w:ascii="Times New Roman" w:hAnsi="Times New Roman"/>
          </w:rPr>
          <w:t>Laos</w:t>
        </w:r>
      </w:smartTag>
      <w:r w:rsidRPr="009135B9">
        <w:rPr>
          <w:rFonts w:ascii="Times New Roman" w:hAnsi="Times New Roman"/>
        </w:rPr>
        <w:t xml:space="preserve"> and </w:t>
      </w:r>
      <w:smartTag w:uri="urn:schemas-microsoft-com:office:smarttags" w:element="place">
        <w:smartTag w:uri="urn:schemas-microsoft-com:office:smarttags" w:element="country-region">
          <w:r w:rsidRPr="009135B9">
            <w:rPr>
              <w:rFonts w:ascii="Times New Roman" w:hAnsi="Times New Roman"/>
            </w:rPr>
            <w:t>Cambodia</w:t>
          </w:r>
        </w:smartTag>
      </w:smartTag>
      <w:r w:rsidRPr="009135B9">
        <w:rPr>
          <w:rFonts w:ascii="Times New Roman" w:hAnsi="Times New Roman"/>
        </w:rPr>
        <w:t xml:space="preserve">. Nixon </w:t>
      </w:r>
      <w:r>
        <w:rPr>
          <w:rFonts w:ascii="Times New Roman" w:hAnsi="Times New Roman"/>
        </w:rPr>
        <w:t xml:space="preserve">expanded the bombing campaign to include </w:t>
      </w:r>
      <w:smartTag w:uri="urn:schemas-microsoft-com:office:smarttags" w:element="country-region">
        <w:r w:rsidRPr="009135B9">
          <w:rPr>
            <w:rFonts w:ascii="Times New Roman" w:hAnsi="Times New Roman"/>
          </w:rPr>
          <w:t>Laos</w:t>
        </w:r>
      </w:smartTag>
      <w:r w:rsidRPr="009135B9">
        <w:rPr>
          <w:rFonts w:ascii="Times New Roman" w:hAnsi="Times New Roman"/>
        </w:rPr>
        <w:t xml:space="preserve"> and </w:t>
      </w:r>
      <w:smartTag w:uri="urn:schemas-microsoft-com:office:smarttags" w:element="place">
        <w:smartTag w:uri="urn:schemas-microsoft-com:office:smarttags" w:element="country-region">
          <w:r w:rsidRPr="009135B9">
            <w:rPr>
              <w:rFonts w:ascii="Times New Roman" w:hAnsi="Times New Roman"/>
            </w:rPr>
            <w:t>Cambodia</w:t>
          </w:r>
        </w:smartTag>
      </w:smartTag>
      <w:r>
        <w:rPr>
          <w:rFonts w:ascii="Times New Roman" w:hAnsi="Times New Roman"/>
        </w:rPr>
        <w:t>.</w:t>
      </w:r>
      <w:r w:rsidRPr="009135B9">
        <w:rPr>
          <w:rFonts w:ascii="Times New Roman" w:hAnsi="Times New Roman"/>
        </w:rPr>
        <w:tab/>
        <w:t xml:space="preserve">The Nixon Administration aided the </w:t>
      </w:r>
      <w:smartTag w:uri="urn:schemas-microsoft-com:office:smarttags" w:element="place">
        <w:smartTag w:uri="urn:schemas-microsoft-com:office:smarttags" w:element="country-region">
          <w:r w:rsidRPr="009135B9">
            <w:rPr>
              <w:rFonts w:ascii="Times New Roman" w:hAnsi="Times New Roman"/>
            </w:rPr>
            <w:t>Laos</w:t>
          </w:r>
        </w:smartTag>
      </w:smartTag>
      <w:r w:rsidRPr="009135B9">
        <w:rPr>
          <w:rFonts w:ascii="Times New Roman" w:hAnsi="Times New Roman"/>
        </w:rPr>
        <w:t xml:space="preserve"> government in military aid and advisors. As the war in </w:t>
      </w:r>
      <w:smartTag w:uri="urn:schemas-microsoft-com:office:smarttags" w:element="country-region">
        <w:r w:rsidRPr="009135B9">
          <w:rPr>
            <w:rFonts w:ascii="Times New Roman" w:hAnsi="Times New Roman"/>
          </w:rPr>
          <w:t>Vietnam</w:t>
        </w:r>
      </w:smartTag>
      <w:r w:rsidRPr="009135B9">
        <w:rPr>
          <w:rFonts w:ascii="Times New Roman" w:hAnsi="Times New Roman"/>
        </w:rPr>
        <w:t xml:space="preserve"> escalated, the Ho Chi Minh Trial in </w:t>
      </w:r>
      <w:smartTag w:uri="urn:schemas-microsoft-com:office:smarttags" w:element="country-region">
        <w:r w:rsidRPr="009135B9">
          <w:rPr>
            <w:rFonts w:ascii="Times New Roman" w:hAnsi="Times New Roman"/>
          </w:rPr>
          <w:t>Laos</w:t>
        </w:r>
      </w:smartTag>
      <w:r w:rsidRPr="009135B9">
        <w:rPr>
          <w:rFonts w:ascii="Times New Roman" w:hAnsi="Times New Roman"/>
        </w:rPr>
        <w:t xml:space="preserve"> became a top priority to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The American war in </w:t>
      </w:r>
      <w:smartTag w:uri="urn:schemas-microsoft-com:office:smarttags" w:element="place">
        <w:smartTag w:uri="urn:schemas-microsoft-com:office:smarttags" w:element="country-region">
          <w:r w:rsidRPr="009135B9">
            <w:rPr>
              <w:rFonts w:ascii="Times New Roman" w:hAnsi="Times New Roman"/>
            </w:rPr>
            <w:t>Laos</w:t>
          </w:r>
        </w:smartTag>
      </w:smartTag>
      <w:r w:rsidRPr="009135B9">
        <w:rPr>
          <w:rFonts w:ascii="Times New Roman" w:hAnsi="Times New Roman"/>
        </w:rPr>
        <w:t xml:space="preserve"> became a “secret war” fought by the CIA. The Hmong, a tribe in the northern part of </w:t>
      </w:r>
      <w:smartTag w:uri="urn:schemas-microsoft-com:office:smarttags" w:element="place">
        <w:smartTag w:uri="urn:schemas-microsoft-com:office:smarttags" w:element="country-region">
          <w:r w:rsidRPr="009135B9">
            <w:rPr>
              <w:rFonts w:ascii="Times New Roman" w:hAnsi="Times New Roman"/>
            </w:rPr>
            <w:t>Laos</w:t>
          </w:r>
        </w:smartTag>
      </w:smartTag>
      <w:r w:rsidRPr="009135B9">
        <w:rPr>
          <w:rFonts w:ascii="Times New Roman" w:hAnsi="Times New Roman"/>
        </w:rPr>
        <w:t xml:space="preserve">, allied with the Lao government. The Hmong lost 10,000 and 100,000 fled as refugees during the war. By the end of 1971, after the peace treaty was signed, the North Vietnamese and Pathet Lao engaged in ethnic cleansing of the Hmong. Like the Hmong, other indigenous people, known as the Montagnards of the Central Highlands were recruited (including children), in the Civilian Irregular Defense and allied with US Special Forces. The Montagnards, with the total population of one million, lost 200,000 during the Vietnam War. In addition, their lands were located near “free fire zones,” which resulted to 85 percent of their population being forced to resettle. Tensions between </w:t>
      </w:r>
      <w:smartTag w:uri="urn:schemas-microsoft-com:office:smarttags" w:element="country-region">
        <w:r w:rsidRPr="009135B9">
          <w:rPr>
            <w:rFonts w:ascii="Times New Roman" w:hAnsi="Times New Roman"/>
          </w:rPr>
          <w:t>Laos</w:t>
        </w:r>
      </w:smartTag>
      <w:r w:rsidRPr="009135B9">
        <w:rPr>
          <w:rFonts w:ascii="Times New Roman" w:hAnsi="Times New Roman"/>
        </w:rPr>
        <w:t xml:space="preserve"> and </w:t>
      </w:r>
      <w:smartTag w:uri="urn:schemas-microsoft-com:office:smarttags" w:element="place">
        <w:smartTag w:uri="urn:schemas-microsoft-com:office:smarttags" w:element="country-region">
          <w:r w:rsidRPr="009135B9">
            <w:rPr>
              <w:rFonts w:ascii="Times New Roman" w:hAnsi="Times New Roman"/>
            </w:rPr>
            <w:t>Vietnam</w:t>
          </w:r>
        </w:smartTag>
      </w:smartTag>
      <w:r w:rsidRPr="009135B9">
        <w:rPr>
          <w:rFonts w:ascii="Times New Roman" w:hAnsi="Times New Roman"/>
        </w:rPr>
        <w:t xml:space="preserve"> intensified long after the Vietnam War ended.</w:t>
      </w:r>
    </w:p>
    <w:p w:rsidR="006A0337" w:rsidRPr="009135B9" w:rsidRDefault="006A0337" w:rsidP="006A0337">
      <w:pPr>
        <w:spacing w:line="360" w:lineRule="auto"/>
        <w:rPr>
          <w:rFonts w:ascii="Times New Roman" w:hAnsi="Times New Roman"/>
        </w:rPr>
      </w:pPr>
      <w:r w:rsidRPr="009135B9">
        <w:rPr>
          <w:rFonts w:ascii="Times New Roman" w:hAnsi="Times New Roman"/>
        </w:rPr>
        <w:tab/>
        <w:t xml:space="preserve">In 1962, Prince Sihanook, ruler of </w:t>
      </w:r>
      <w:smartTag w:uri="urn:schemas-microsoft-com:office:smarttags" w:element="country-region">
        <w:r w:rsidRPr="009135B9">
          <w:rPr>
            <w:rFonts w:ascii="Times New Roman" w:hAnsi="Times New Roman"/>
          </w:rPr>
          <w:t>Cambodia</w:t>
        </w:r>
      </w:smartTag>
      <w:r w:rsidRPr="009135B9">
        <w:rPr>
          <w:rFonts w:ascii="Times New Roman" w:hAnsi="Times New Roman"/>
        </w:rPr>
        <w:t xml:space="preserve">, allowed NVA and VC forces to set up base camps near the eastern border and in 1965 he cut diplomatic relations with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But by 1969, he accepted the aid of the West to remove NVA and VC forces. By March, Nixon authorized secret offensive strikes in </w:t>
      </w:r>
      <w:smartTag w:uri="urn:schemas-microsoft-com:office:smarttags" w:element="place">
        <w:smartTag w:uri="urn:schemas-microsoft-com:office:smarttags" w:element="country-region">
          <w:r w:rsidRPr="009135B9">
            <w:rPr>
              <w:rFonts w:ascii="Times New Roman" w:hAnsi="Times New Roman"/>
            </w:rPr>
            <w:t>Cambodia</w:t>
          </w:r>
        </w:smartTag>
      </w:smartTag>
      <w:r w:rsidRPr="009135B9">
        <w:rPr>
          <w:rFonts w:ascii="Times New Roman" w:hAnsi="Times New Roman"/>
        </w:rPr>
        <w:t xml:space="preserve"> known as Operation Menu, three months before the Vietnamization program. After the bombing of </w:t>
      </w:r>
      <w:smartTag w:uri="urn:schemas-microsoft-com:office:smarttags" w:element="place">
        <w:smartTag w:uri="urn:schemas-microsoft-com:office:smarttags" w:element="country-region">
          <w:r w:rsidRPr="009135B9">
            <w:rPr>
              <w:rFonts w:ascii="Times New Roman" w:hAnsi="Times New Roman"/>
            </w:rPr>
            <w:t>Cambodia</w:t>
          </w:r>
        </w:smartTag>
      </w:smartTag>
      <w:r w:rsidRPr="009135B9">
        <w:rPr>
          <w:rFonts w:ascii="Times New Roman" w:hAnsi="Times New Roman"/>
        </w:rPr>
        <w:t>, a coup occurred and General Lon Nol seized power. When troops started to withdraw troops in June 1970, the country experienced a three-year civil war with NVA and Khmer Rouge forces.</w:t>
      </w:r>
    </w:p>
    <w:p w:rsidR="006A0337" w:rsidRPr="009135B9" w:rsidRDefault="006A0337" w:rsidP="006A0337">
      <w:pPr>
        <w:spacing w:line="360" w:lineRule="auto"/>
        <w:rPr>
          <w:rFonts w:ascii="Times New Roman" w:hAnsi="Times New Roman"/>
        </w:rPr>
      </w:pPr>
      <w:r w:rsidRPr="009135B9">
        <w:rPr>
          <w:rFonts w:ascii="Times New Roman" w:hAnsi="Times New Roman"/>
        </w:rPr>
        <w:tab/>
        <w:t xml:space="preserve">By 1975, the Khmer Rouge pushed General Lon Nol’s troops to retreat to the capital, </w:t>
      </w:r>
      <w:smartTag w:uri="urn:schemas-microsoft-com:office:smarttags" w:element="place">
        <w:smartTag w:uri="urn:schemas-microsoft-com:office:smarttags" w:element="City">
          <w:r w:rsidRPr="009135B9">
            <w:rPr>
              <w:rFonts w:ascii="Times New Roman" w:hAnsi="Times New Roman"/>
            </w:rPr>
            <w:t>Phnom Penh</w:t>
          </w:r>
        </w:smartTag>
      </w:smartTag>
      <w:r w:rsidRPr="009135B9">
        <w:rPr>
          <w:rFonts w:ascii="Times New Roman" w:hAnsi="Times New Roman"/>
        </w:rPr>
        <w:t xml:space="preserve">. Thereafter, the Khmer Rouge took over 70% of the countryside.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sent B-52 strikes to prevent the Khmer Rouge from overtaking the capital. The fighting resulted in more than 100,000 deaths and thousands of refugees. When the Paris Peace Accords were signed in 1973, the NVA allies withdrew (created the animosity and invasion in 1978 and control of the country for 20 years) and the Khmer Rough became the most radical communist force in </w:t>
      </w:r>
      <w:smartTag w:uri="urn:schemas-microsoft-com:office:smarttags" w:element="place">
        <w:r w:rsidRPr="009135B9">
          <w:rPr>
            <w:rFonts w:ascii="Times New Roman" w:hAnsi="Times New Roman"/>
          </w:rPr>
          <w:t>Southeast Asia</w:t>
        </w:r>
      </w:smartTag>
      <w:r w:rsidRPr="009135B9">
        <w:rPr>
          <w:rFonts w:ascii="Times New Roman" w:hAnsi="Times New Roman"/>
        </w:rPr>
        <w:t xml:space="preserve">. B-52 bombing ceased and the capital fell on April 17, 1975. </w:t>
      </w:r>
    </w:p>
    <w:p w:rsidR="006A0337" w:rsidRPr="009135B9" w:rsidRDefault="006A0337" w:rsidP="006A0337">
      <w:pPr>
        <w:spacing w:line="360" w:lineRule="auto"/>
        <w:rPr>
          <w:rFonts w:ascii="Times New Roman" w:hAnsi="Times New Roman"/>
        </w:rPr>
      </w:pPr>
      <w:r w:rsidRPr="009135B9">
        <w:rPr>
          <w:rFonts w:ascii="Times New Roman" w:hAnsi="Times New Roman"/>
        </w:rPr>
        <w:tab/>
        <w:t xml:space="preserve">The leader of the Khmer Rouge, Saloth Sar, adopting the name Pol Pot, planned to transform </w:t>
      </w:r>
      <w:smartTag w:uri="urn:schemas-microsoft-com:office:smarttags" w:element="country-region">
        <w:smartTag w:uri="urn:schemas-microsoft-com:office:smarttags" w:element="place">
          <w:r w:rsidRPr="009135B9">
            <w:rPr>
              <w:rFonts w:ascii="Times New Roman" w:hAnsi="Times New Roman"/>
            </w:rPr>
            <w:t>Cambodia</w:t>
          </w:r>
        </w:smartTag>
      </w:smartTag>
      <w:r w:rsidRPr="009135B9">
        <w:rPr>
          <w:rFonts w:ascii="Times New Roman" w:hAnsi="Times New Roman"/>
        </w:rPr>
        <w:t xml:space="preserve"> into a Democratic Kampuchea by destroying all Western influence and creating an agrarian utopia. “The regime abolished money, evacuated cities and towns, prohibited religious practices, suspended formal education, newspapers, and postal service. The regime proposed to wage a class war and to turn the economy around by abolishing class distinctions, destroying prerevolutionary institutions, and transforming the population into unpaid agricultural workers.” The regime started a genocidal rampage towards “intellectuals” and liquidated “all sorts of depraved cultures and social blemishes.” An estimated 30% of the population, 2 million Cambodians, was slaughtered in, what was known as, the “killing fields.” Many of them were driven into forced marches or labor projects, died from famine, disease, mistreatment, or exhaustion. </w:t>
      </w:r>
    </w:p>
    <w:p w:rsidR="006A0337" w:rsidRDefault="006A0337" w:rsidP="006A0337">
      <w:pPr>
        <w:spacing w:line="360" w:lineRule="auto"/>
        <w:rPr>
          <w:rFonts w:ascii="Times New Roman" w:hAnsi="Times New Roman"/>
        </w:rPr>
      </w:pPr>
    </w:p>
    <w:p w:rsidR="006A0337" w:rsidRDefault="006A0337" w:rsidP="006A0337">
      <w:pPr>
        <w:spacing w:line="360" w:lineRule="auto"/>
        <w:rPr>
          <w:rFonts w:ascii="Times New Roman" w:hAnsi="Times New Roman"/>
        </w:rPr>
      </w:pPr>
      <w:r>
        <w:rPr>
          <w:rFonts w:ascii="Times New Roman" w:hAnsi="Times New Roman"/>
        </w:rPr>
        <w:t>APPENDIX</w:t>
      </w:r>
    </w:p>
    <w:p w:rsidR="006A0337" w:rsidRDefault="006A0337" w:rsidP="006A0337">
      <w:pPr>
        <w:spacing w:line="360" w:lineRule="auto"/>
        <w:ind w:firstLine="720"/>
        <w:rPr>
          <w:rFonts w:ascii="Times New Roman" w:hAnsi="Times New Roman"/>
        </w:rPr>
      </w:pPr>
      <w:r w:rsidRPr="009135B9">
        <w:rPr>
          <w:rFonts w:ascii="Times New Roman" w:hAnsi="Times New Roman"/>
        </w:rPr>
        <w:t xml:space="preserve">On June 30, 1971, after 15 days in court, the Supreme Court of the </w:t>
      </w:r>
      <w:smartTag w:uri="urn:schemas-microsoft-com:office:smarttags" w:element="place">
        <w:smartTag w:uri="urn:schemas-microsoft-com:office:smarttags" w:element="country-region">
          <w:r w:rsidRPr="009135B9">
            <w:rPr>
              <w:rFonts w:ascii="Times New Roman" w:hAnsi="Times New Roman"/>
            </w:rPr>
            <w:t>United States</w:t>
          </w:r>
        </w:smartTag>
      </w:smartTag>
      <w:r w:rsidRPr="009135B9">
        <w:rPr>
          <w:rFonts w:ascii="Times New Roman" w:hAnsi="Times New Roman"/>
        </w:rPr>
        <w:t xml:space="preserve"> allowed the </w:t>
      </w:r>
      <w:r w:rsidRPr="009135B9">
        <w:rPr>
          <w:rFonts w:ascii="Times New Roman" w:hAnsi="Times New Roman"/>
          <w:i/>
        </w:rPr>
        <w:t>New York Times</w:t>
      </w:r>
      <w:r w:rsidRPr="009135B9">
        <w:rPr>
          <w:rFonts w:ascii="Times New Roman" w:hAnsi="Times New Roman"/>
        </w:rPr>
        <w:t xml:space="preserve"> and the </w:t>
      </w:r>
      <w:r w:rsidRPr="009135B9">
        <w:rPr>
          <w:rFonts w:ascii="Times New Roman" w:hAnsi="Times New Roman"/>
          <w:i/>
        </w:rPr>
        <w:t>Washington Post</w:t>
      </w:r>
      <w:r w:rsidRPr="009135B9">
        <w:rPr>
          <w:rFonts w:ascii="Times New Roman" w:hAnsi="Times New Roman"/>
        </w:rPr>
        <w:t xml:space="preserve"> to continue publishing Pentagon Papers. The 3,000 page document divide in four volumes is an archive of government decision-making on Indochina for three decades; from World War II to May 1968, the same month as the peace talks in </w:t>
      </w:r>
      <w:smartTag w:uri="urn:schemas-microsoft-com:office:smarttags" w:element="place">
        <w:smartTag w:uri="urn:schemas-microsoft-com:office:smarttags" w:element="City">
          <w:r w:rsidRPr="009135B9">
            <w:rPr>
              <w:rFonts w:ascii="Times New Roman" w:hAnsi="Times New Roman"/>
            </w:rPr>
            <w:t>Paris</w:t>
          </w:r>
        </w:smartTag>
      </w:smartTag>
      <w:r w:rsidRPr="009135B9">
        <w:rPr>
          <w:rFonts w:ascii="Times New Roman" w:hAnsi="Times New Roman"/>
        </w:rPr>
        <w:t xml:space="preserve">. Robert S. McNamara, the Secretary of Defense, commissioned the RAND Corporation to write a top-secret history of the role of the Untied States in </w:t>
      </w:r>
      <w:smartTag w:uri="urn:schemas-microsoft-com:office:smarttags" w:element="place">
        <w:r w:rsidRPr="009135B9">
          <w:rPr>
            <w:rFonts w:ascii="Times New Roman" w:hAnsi="Times New Roman"/>
          </w:rPr>
          <w:t>Indochina</w:t>
        </w:r>
      </w:smartTag>
      <w:r w:rsidRPr="009135B9">
        <w:rPr>
          <w:rFonts w:ascii="Times New Roman" w:hAnsi="Times New Roman"/>
        </w:rPr>
        <w:t xml:space="preserve">. Daniel Ellsberg, an investigator for the RAND Corporation, leaked the papers after he secretly copied the document. Ellsberg faced 12 federal felony charges and a possible 115 years in prison. Yet despite the risk, Ellsberg hoped “exposing secrets five presidents had withheld and the lies they told might have benefits for our democracy that were worthy of the risks.” The Pentagon Papers, following the Oval Office crimes toppled Nixon and the papers became a crucial document in ending the war. </w:t>
      </w:r>
    </w:p>
    <w:p w:rsidR="006A0337" w:rsidRPr="00C86379" w:rsidRDefault="006A0337" w:rsidP="006A0337">
      <w:pPr>
        <w:spacing w:line="360" w:lineRule="auto"/>
        <w:rPr>
          <w:rFonts w:ascii="Times New Roman" w:hAnsi="Times New Roman"/>
        </w:rPr>
      </w:pPr>
    </w:p>
    <w:sectPr w:rsidR="006A0337" w:rsidRPr="00C86379" w:rsidSect="006A0337">
      <w:headerReference w:type="even" r:id="rId6"/>
      <w:headerReference w:type="default" r:id="rId7"/>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0B91" w:rsidRDefault="00FF0B91">
      <w:r>
        <w:separator/>
      </w:r>
    </w:p>
  </w:endnote>
  <w:endnote w:type="continuationSeparator" w:id="0">
    <w:p w:rsidR="00FF0B91" w:rsidRDefault="00FF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525F" w:rsidRDefault="001D525F" w:rsidP="006A03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525F" w:rsidRDefault="001D525F" w:rsidP="006A03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525F" w:rsidRDefault="001D525F" w:rsidP="006A03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366A">
      <w:rPr>
        <w:rStyle w:val="PageNumber"/>
        <w:noProof/>
      </w:rPr>
      <w:t>9</w:t>
    </w:r>
    <w:r>
      <w:rPr>
        <w:rStyle w:val="PageNumber"/>
      </w:rPr>
      <w:fldChar w:fldCharType="end"/>
    </w:r>
  </w:p>
  <w:p w:rsidR="001D525F" w:rsidRDefault="001D525F" w:rsidP="006A03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0B91" w:rsidRDefault="00FF0B91">
      <w:r>
        <w:separator/>
      </w:r>
    </w:p>
  </w:footnote>
  <w:footnote w:type="continuationSeparator" w:id="0">
    <w:p w:rsidR="00FF0B91" w:rsidRDefault="00FF0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525F" w:rsidRDefault="001D525F" w:rsidP="006A03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D525F" w:rsidRDefault="001D525F" w:rsidP="006A033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D525F" w:rsidRDefault="001D525F" w:rsidP="006A033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366A">
      <w:rPr>
        <w:rStyle w:val="PageNumber"/>
        <w:noProof/>
      </w:rPr>
      <w:t>9</w:t>
    </w:r>
    <w:r>
      <w:rPr>
        <w:rStyle w:val="PageNumber"/>
      </w:rPr>
      <w:fldChar w:fldCharType="end"/>
    </w:r>
  </w:p>
  <w:p w:rsidR="001D525F" w:rsidRDefault="001D525F" w:rsidP="006A033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329"/>
    <w:rsid w:val="00047C61"/>
    <w:rsid w:val="000A5AC6"/>
    <w:rsid w:val="000C27E8"/>
    <w:rsid w:val="001D525F"/>
    <w:rsid w:val="002A3CBA"/>
    <w:rsid w:val="002B5561"/>
    <w:rsid w:val="004B20E7"/>
    <w:rsid w:val="004D03E5"/>
    <w:rsid w:val="00645E08"/>
    <w:rsid w:val="006A0337"/>
    <w:rsid w:val="006B2897"/>
    <w:rsid w:val="0081366A"/>
    <w:rsid w:val="008171A7"/>
    <w:rsid w:val="00847287"/>
    <w:rsid w:val="008C48F9"/>
    <w:rsid w:val="00AA5CB7"/>
    <w:rsid w:val="00B0314C"/>
    <w:rsid w:val="00B4080B"/>
    <w:rsid w:val="00C023A4"/>
    <w:rsid w:val="00D43918"/>
    <w:rsid w:val="00D662A6"/>
    <w:rsid w:val="00E278CC"/>
    <w:rsid w:val="00E617F5"/>
    <w:rsid w:val="00F67E2C"/>
    <w:rsid w:val="00FF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AB02C7FD-75A0-488F-9CFC-DF4E2ACF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7AE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rsid w:val="00F41D43"/>
    <w:rPr>
      <w:rFonts w:ascii="Lucida Grande" w:hAnsi="Lucida Grande"/>
      <w:sz w:val="18"/>
      <w:szCs w:val="18"/>
    </w:rPr>
  </w:style>
  <w:style w:type="character" w:customStyle="1" w:styleId="BalloonTextChar">
    <w:name w:val="Balloon Text Char"/>
    <w:basedOn w:val="DefaultParagraphFont"/>
    <w:link w:val="BalloonText"/>
    <w:rsid w:val="00F41D43"/>
    <w:rPr>
      <w:rFonts w:ascii="Lucida Grande" w:hAnsi="Lucida Grande"/>
      <w:sz w:val="18"/>
      <w:szCs w:val="18"/>
    </w:rPr>
  </w:style>
  <w:style w:type="paragraph" w:styleId="Footer">
    <w:name w:val="footer"/>
    <w:basedOn w:val="Normal"/>
    <w:link w:val="FooterChar"/>
    <w:rsid w:val="00B40F8A"/>
    <w:pPr>
      <w:tabs>
        <w:tab w:val="center" w:pos="4320"/>
        <w:tab w:val="right" w:pos="8640"/>
      </w:tabs>
    </w:pPr>
  </w:style>
  <w:style w:type="character" w:customStyle="1" w:styleId="FooterChar">
    <w:name w:val="Footer Char"/>
    <w:basedOn w:val="DefaultParagraphFont"/>
    <w:link w:val="Footer"/>
    <w:rsid w:val="00B40F8A"/>
  </w:style>
  <w:style w:type="character" w:styleId="PageNumber">
    <w:name w:val="page number"/>
    <w:basedOn w:val="DefaultParagraphFont"/>
    <w:rsid w:val="00B40F8A"/>
  </w:style>
  <w:style w:type="paragraph" w:styleId="Header">
    <w:name w:val="header"/>
    <w:basedOn w:val="Normal"/>
    <w:link w:val="HeaderChar"/>
    <w:rsid w:val="00A92C57"/>
    <w:pPr>
      <w:tabs>
        <w:tab w:val="center" w:pos="4320"/>
        <w:tab w:val="right" w:pos="8640"/>
      </w:tabs>
    </w:pPr>
  </w:style>
  <w:style w:type="character" w:customStyle="1" w:styleId="HeaderChar">
    <w:name w:val="Header Char"/>
    <w:basedOn w:val="DefaultParagraphFont"/>
    <w:link w:val="Header"/>
    <w:rsid w:val="00A92C57"/>
  </w:style>
  <w:style w:type="character" w:styleId="CommentReference">
    <w:name w:val="annotation reference"/>
    <w:basedOn w:val="DefaultParagraphFont"/>
    <w:rsid w:val="00EF3360"/>
    <w:rPr>
      <w:sz w:val="16"/>
      <w:szCs w:val="16"/>
    </w:rPr>
  </w:style>
  <w:style w:type="paragraph" w:styleId="CommentText">
    <w:name w:val="annotation text"/>
    <w:basedOn w:val="Normal"/>
    <w:link w:val="CommentTextChar"/>
    <w:rsid w:val="00EF3360"/>
    <w:rPr>
      <w:sz w:val="20"/>
      <w:szCs w:val="20"/>
    </w:rPr>
  </w:style>
  <w:style w:type="character" w:customStyle="1" w:styleId="CommentTextChar">
    <w:name w:val="Comment Text Char"/>
    <w:basedOn w:val="DefaultParagraphFont"/>
    <w:link w:val="CommentText"/>
    <w:rsid w:val="00EF3360"/>
    <w:rPr>
      <w:rFonts w:ascii="Cambria" w:eastAsia="Cambria" w:hAnsi="Cambria" w:cs="Times New Roman"/>
      <w:sz w:val="20"/>
      <w:szCs w:val="20"/>
    </w:rPr>
  </w:style>
  <w:style w:type="paragraph" w:styleId="FootnoteText">
    <w:name w:val="footnote text"/>
    <w:basedOn w:val="Normal"/>
    <w:link w:val="FootnoteTextChar"/>
    <w:rsid w:val="00825B83"/>
  </w:style>
  <w:style w:type="character" w:customStyle="1" w:styleId="FootnoteTextChar">
    <w:name w:val="Footnote Text Char"/>
    <w:basedOn w:val="DefaultParagraphFont"/>
    <w:link w:val="FootnoteText"/>
    <w:rsid w:val="00825B83"/>
  </w:style>
  <w:style w:type="character" w:styleId="FootnoteReference">
    <w:name w:val="footnote reference"/>
    <w:basedOn w:val="DefaultParagraphFont"/>
    <w:rsid w:val="00825B83"/>
    <w:rPr>
      <w:vertAlign w:val="superscript"/>
    </w:rPr>
  </w:style>
  <w:style w:type="paragraph" w:styleId="CommentSubject">
    <w:name w:val="annotation subject"/>
    <w:basedOn w:val="CommentText"/>
    <w:next w:val="CommentText"/>
    <w:semiHidden/>
    <w:rsid w:val="00607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5162</Words>
  <Characters>29424</Characters>
  <Application>Microsoft Office Word</Application>
  <DocSecurity>0</DocSecurity>
  <Lines>245</Lines>
  <Paragraphs>69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The American War and Anti-Vietnam War Movement</vt:lpstr>
      <vt:lpstr>Officially, between 1964 and 1975, the United States waged a war against the co</vt:lpstr>
      <vt:lpstr>Gulf of Tonkin Incident and the Escalation of the American War: 1964-1968</vt:lpstr>
      <vt:lpstr/>
      <vt:lpstr>Vietnamization</vt:lpstr>
      <vt:lpstr/>
    </vt:vector>
  </TitlesOfParts>
  <Company>SDSU</Company>
  <LinksUpToDate>false</LinksUpToDate>
  <CharactersWithSpaces>34517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Gonzales</dc:creator>
  <cp:keywords/>
  <cp:lastModifiedBy>Joseph Rezaei</cp:lastModifiedBy>
  <cp:revision>2</cp:revision>
  <cp:lastPrinted>2012-04-30T23:08:00Z</cp:lastPrinted>
  <dcterms:created xsi:type="dcterms:W3CDTF">2024-10-09T23:37:00Z</dcterms:created>
  <dcterms:modified xsi:type="dcterms:W3CDTF">2024-10-09T23:37:00Z</dcterms:modified>
</cp:coreProperties>
</file>